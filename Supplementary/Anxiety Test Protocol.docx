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455E" w14:textId="2248A858" w:rsidR="00B672B0" w:rsidRDefault="005D2A7B" w:rsidP="0055462F">
      <w:pPr>
        <w:rPr>
          <w:lang w:val="en-US"/>
        </w:rPr>
      </w:pPr>
      <w:r w:rsidRPr="00F27FE1">
        <w:rPr>
          <w:lang w:val="en-US"/>
        </w:rPr>
        <w:t>Zebrafish</w:t>
      </w:r>
      <w:r w:rsidR="00B672B0" w:rsidRPr="00F27FE1">
        <w:rPr>
          <w:lang w:val="en-US"/>
        </w:rPr>
        <w:t xml:space="preserve"> Anxiety</w:t>
      </w:r>
      <w:r w:rsidR="00D53C97">
        <w:rPr>
          <w:lang w:val="en-US"/>
        </w:rPr>
        <w:t xml:space="preserve"> Protocol – Tall Tanks vs Short Tanks</w:t>
      </w:r>
    </w:p>
    <w:p w14:paraId="586EEE4A" w14:textId="32B8812C" w:rsidR="00906E9F" w:rsidRDefault="00906E9F" w:rsidP="0055462F">
      <w:pPr>
        <w:rPr>
          <w:lang w:val="en-US"/>
        </w:rPr>
      </w:pPr>
    </w:p>
    <w:p w14:paraId="1C92CC89" w14:textId="3E46DEF2" w:rsidR="00906E9F" w:rsidRPr="00655F3E" w:rsidRDefault="00906E9F" w:rsidP="00906E9F">
      <w:pPr>
        <w:spacing w:before="240"/>
        <w:rPr>
          <w:b/>
          <w:bCs/>
          <w:iCs/>
          <w:lang w:val="en-US"/>
        </w:rPr>
      </w:pPr>
      <w:r w:rsidRPr="00655F3E">
        <w:rPr>
          <w:b/>
          <w:bCs/>
          <w:iCs/>
          <w:lang w:val="en-US"/>
        </w:rPr>
        <w:t>Experimental design</w:t>
      </w:r>
      <w:r w:rsidR="00000F15">
        <w:rPr>
          <w:b/>
          <w:bCs/>
          <w:iCs/>
          <w:lang w:val="en-US"/>
        </w:rPr>
        <w:t xml:space="preserve"> </w:t>
      </w:r>
    </w:p>
    <w:p w14:paraId="46BD5CF1" w14:textId="7239955C" w:rsidR="00906E9F" w:rsidRDefault="00906E9F" w:rsidP="00906E9F">
      <w:pPr>
        <w:spacing w:before="240"/>
      </w:pPr>
      <w:r>
        <w:rPr>
          <w:lang w:val="en-US"/>
        </w:rPr>
        <w:t>Each individual will experience the anxiety assay in each tank twice (a total of 4 experiments</w:t>
      </w:r>
      <w:r w:rsidR="006F7290">
        <w:rPr>
          <w:lang w:val="en-US"/>
        </w:rPr>
        <w:t xml:space="preserve"> which must be a minimum 2 days apart</w:t>
      </w:r>
      <w:r>
        <w:rPr>
          <w:lang w:val="en-US"/>
        </w:rPr>
        <w:t xml:space="preserve">). For each experiment, all fish are to be run in a single day. Order of tanks containing fish to use must be </w:t>
      </w:r>
      <w:r>
        <w:t xml:space="preserve">pseudorandomized to account for day of experiments as well as time of day. Individuals from within the tank </w:t>
      </w:r>
      <w:r w:rsidR="006305BA">
        <w:t>must be</w:t>
      </w:r>
      <w:r>
        <w:t xml:space="preserve"> selected </w:t>
      </w:r>
      <w:r w:rsidR="006305BA">
        <w:t>at random</w:t>
      </w:r>
      <w:r>
        <w:t xml:space="preserve"> to run in </w:t>
      </w:r>
      <w:r w:rsidR="00432550">
        <w:t xml:space="preserve">the </w:t>
      </w:r>
      <w:r>
        <w:t xml:space="preserve">trials. Experimental design can look as such (numbers indicate tank): </w:t>
      </w:r>
    </w:p>
    <w:p w14:paraId="69A353BA" w14:textId="77777777" w:rsidR="00906E9F" w:rsidRDefault="00906E9F" w:rsidP="00906E9F">
      <w:pPr>
        <w:spacing w:before="240"/>
      </w:pPr>
    </w:p>
    <w:tbl>
      <w:tblPr>
        <w:tblW w:w="6400" w:type="dxa"/>
        <w:tblInd w:w="108" w:type="dxa"/>
        <w:tblLook w:val="04A0" w:firstRow="1" w:lastRow="0" w:firstColumn="1" w:lastColumn="0" w:noHBand="0" w:noVBand="1"/>
      </w:tblPr>
      <w:tblGrid>
        <w:gridCol w:w="1280"/>
        <w:gridCol w:w="1366"/>
        <w:gridCol w:w="1366"/>
        <w:gridCol w:w="1366"/>
        <w:gridCol w:w="1366"/>
      </w:tblGrid>
      <w:tr w:rsidR="00906E9F" w:rsidRPr="00BA1645" w14:paraId="02D5667F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0008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TOD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9DF73D" w14:textId="13C6F912" w:rsidR="00906E9F" w:rsidRPr="00BA1645" w:rsidRDefault="002637D1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Experiment</w:t>
            </w:r>
            <w:r w:rsidR="00906E9F"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 xml:space="preserve"> 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622D22C" w14:textId="0E36D2C6" w:rsidR="00906E9F" w:rsidRPr="00BA1645" w:rsidRDefault="002637D1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Experiment</w:t>
            </w:r>
            <w:r w:rsidR="00906E9F"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 xml:space="preserve"> 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E5DB4B" w14:textId="17BD799E" w:rsidR="00906E9F" w:rsidRPr="00BA1645" w:rsidRDefault="002637D1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Experiment</w:t>
            </w:r>
            <w:r w:rsidR="00906E9F"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 xml:space="preserve"> 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D1AA914" w14:textId="5A158184" w:rsidR="00906E9F" w:rsidRPr="00BA1645" w:rsidRDefault="002637D1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Experiment</w:t>
            </w:r>
            <w:r w:rsidR="00906E9F"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 xml:space="preserve"> 4</w:t>
            </w:r>
          </w:p>
        </w:tc>
      </w:tr>
      <w:tr w:rsidR="00906E9F" w:rsidRPr="00BA1645" w14:paraId="27245033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BDEC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Morning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F1E3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234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6C56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D1BE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6E9F" w:rsidRPr="00BA1645" w14:paraId="0BBD7681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76C4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Morning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068F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6F1F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C390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5A34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6E9F" w:rsidRPr="00BA1645" w14:paraId="189A0234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DEC5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Noon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1657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DB4D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EEB1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CE5A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06E9F" w:rsidRPr="00BA1645" w14:paraId="6FB8043F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3E82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Noon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F536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1FB7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7623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192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06E9F" w:rsidRPr="00BA1645" w14:paraId="4CF1CE05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C64C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Noon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0A2E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65DF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F52E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9F08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06E9F" w:rsidRPr="00BA1645" w14:paraId="4231DEC0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8708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Afternoon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295B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4DD2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28E2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5DC3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06E9F" w:rsidRPr="00BA1645" w14:paraId="24E7A293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E95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Afternoon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7403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4E50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7E1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D441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6E9F" w:rsidRPr="00BA1645" w14:paraId="42FD2F4A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86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Afternoon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8A90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A821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D087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C361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6E9F" w:rsidRPr="00BA1645" w14:paraId="5678BDD4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F590" w14:textId="77777777" w:rsidR="00906E9F" w:rsidRPr="00BA1645" w:rsidRDefault="00906E9F" w:rsidP="00422038">
            <w:pPr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5A53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Mon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E0CA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Wed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9FE4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Fri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C712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Mon</w:t>
            </w:r>
          </w:p>
        </w:tc>
      </w:tr>
      <w:tr w:rsidR="00906E9F" w:rsidRPr="00BA1645" w14:paraId="0B5FEC0D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4202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3852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635B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4B10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76B6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906E9F" w:rsidRPr="00BA1645" w14:paraId="7F528A8C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7095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AU" w:eastAsia="en-AU"/>
              </w:rPr>
              <w:t>Tank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AU" w:eastAsia="en-AU"/>
              </w:rPr>
              <w:t xml:space="preserve"> </w:t>
            </w:r>
            <w:r w:rsidRPr="00BA164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AU" w:eastAsia="en-AU"/>
              </w:rPr>
              <w:t>types: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F75E" w14:textId="77777777" w:rsidR="00906E9F" w:rsidRPr="00BA1645" w:rsidRDefault="00906E9F" w:rsidP="004220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913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E559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39D5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906E9F" w:rsidRPr="00BA1645" w14:paraId="5BF933CF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C9A2BE6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E6F3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Short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F4A8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BEF3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5C06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906E9F" w:rsidRPr="00BA1645" w14:paraId="3464713B" w14:textId="77777777" w:rsidTr="00422038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45800B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D26E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A1645">
              <w:rPr>
                <w:rFonts w:ascii="Calibri" w:eastAsia="Times New Roman" w:hAnsi="Calibri" w:cs="Calibri"/>
                <w:color w:val="000000"/>
                <w:lang w:val="en-AU" w:eastAsia="en-AU"/>
              </w:rPr>
              <w:t>Tall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94CA" w14:textId="77777777" w:rsidR="00906E9F" w:rsidRPr="00BA1645" w:rsidRDefault="00906E9F" w:rsidP="00422038">
            <w:pPr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D729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0834" w14:textId="77777777" w:rsidR="00906E9F" w:rsidRPr="00BA1645" w:rsidRDefault="00906E9F" w:rsidP="004220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14:paraId="6B404B39" w14:textId="41CA0F0F" w:rsidR="00906E9F" w:rsidRDefault="00906E9F" w:rsidP="0055462F">
      <w:pPr>
        <w:rPr>
          <w:lang w:val="en-US"/>
        </w:rPr>
      </w:pPr>
    </w:p>
    <w:p w14:paraId="7FB07BA7" w14:textId="2B2BCD9A" w:rsidR="00C552B9" w:rsidRDefault="00D13D6E" w:rsidP="0055462F">
      <w:pPr>
        <w:rPr>
          <w:lang w:val="en-US"/>
        </w:rPr>
      </w:pPr>
      <w:ins w:id="0" w:author="Hamza Anwer" w:date="2020-10-07T15:06:00Z">
        <w:r>
          <w:rPr>
            <w:lang w:val="en-US"/>
          </w:rPr>
          <w:t>Trial lists holding information about the trial are key. They</w:t>
        </w:r>
      </w:ins>
      <w:del w:id="1" w:author="Hamza Anwer" w:date="2020-10-07T15:06:00Z">
        <w:r w:rsidR="00C552B9" w:rsidDel="00D13D6E">
          <w:rPr>
            <w:lang w:val="en-US"/>
          </w:rPr>
          <w:delText>And trial lists</w:delText>
        </w:r>
      </w:del>
      <w:r w:rsidR="00C552B9">
        <w:rPr>
          <w:lang w:val="en-US"/>
        </w:rPr>
        <w:t xml:space="preserve"> can look as such</w:t>
      </w:r>
      <w:ins w:id="2" w:author="Hamza Anwer" w:date="2020-10-07T15:06:00Z">
        <w:r>
          <w:rPr>
            <w:lang w:val="en-US"/>
          </w:rPr>
          <w:t xml:space="preserve"> (being filled in as fish are selected at random</w:t>
        </w:r>
      </w:ins>
      <w:ins w:id="3" w:author="Hamza Anwer" w:date="2020-10-07T15:07:00Z">
        <w:r w:rsidR="002D66C8">
          <w:rPr>
            <w:lang w:val="en-US"/>
          </w:rPr>
          <w:t>; or pre-prepared</w:t>
        </w:r>
        <w:r w:rsidR="006D5C77">
          <w:rPr>
            <w:lang w:val="en-US"/>
          </w:rPr>
          <w:t>)</w:t>
        </w:r>
      </w:ins>
      <w:r w:rsidR="00C552B9">
        <w:rPr>
          <w:lang w:val="en-US"/>
        </w:rPr>
        <w:t>:</w:t>
      </w:r>
    </w:p>
    <w:p w14:paraId="5FB1A6E6" w14:textId="38733EF9" w:rsidR="00C552B9" w:rsidRPr="00F27FE1" w:rsidRDefault="00C22B6B" w:rsidP="0055462F">
      <w:pPr>
        <w:rPr>
          <w:lang w:val="en-US"/>
        </w:rPr>
      </w:pPr>
      <w:r w:rsidRPr="00C22B6B">
        <w:rPr>
          <w:noProof/>
        </w:rPr>
        <w:drawing>
          <wp:inline distT="0" distB="0" distL="0" distR="0" wp14:anchorId="6BCC3F99" wp14:editId="76D72BCC">
            <wp:extent cx="5727700" cy="17468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044E" w14:textId="77777777" w:rsidR="00387ABB" w:rsidRPr="00387ABB" w:rsidRDefault="00387ABB" w:rsidP="00182F1A"/>
    <w:p w14:paraId="2941AFFB" w14:textId="70A34AA1" w:rsidR="00C171C9" w:rsidRDefault="00C171C9" w:rsidP="00182F1A">
      <w:pPr>
        <w:rPr>
          <w:b/>
          <w:lang w:val="en-US"/>
        </w:rPr>
      </w:pPr>
      <w:r>
        <w:rPr>
          <w:b/>
          <w:lang w:val="en-US"/>
        </w:rPr>
        <w:t>Materials</w:t>
      </w:r>
      <w:ins w:id="4" w:author="Hamza Anwer" w:date="2020-10-07T14:55:00Z">
        <w:r w:rsidR="00A55E58">
          <w:rPr>
            <w:b/>
            <w:lang w:val="en-US"/>
          </w:rPr>
          <w:t>, setup</w:t>
        </w:r>
      </w:ins>
      <w:ins w:id="5" w:author="Hamza Anwer" w:date="2020-10-07T14:54:00Z">
        <w:r w:rsidR="00786F7C">
          <w:rPr>
            <w:b/>
            <w:lang w:val="en-US"/>
          </w:rPr>
          <w:t xml:space="preserve"> and procedure</w:t>
        </w:r>
      </w:ins>
    </w:p>
    <w:p w14:paraId="6A5BB81C" w14:textId="77777777" w:rsidR="00796AA3" w:rsidRPr="00796AA3" w:rsidRDefault="00796AA3" w:rsidP="00182F1A">
      <w:pPr>
        <w:rPr>
          <w:i/>
          <w:lang w:val="en-US"/>
        </w:rPr>
      </w:pPr>
    </w:p>
    <w:p w14:paraId="43082544" w14:textId="5443839D" w:rsidR="00EB4840" w:rsidRDefault="00DB6FF4" w:rsidP="00EB4840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H</w:t>
      </w:r>
      <w:r w:rsidR="00F7706D" w:rsidRPr="00655F3E">
        <w:rPr>
          <w:bCs/>
          <w:lang w:val="en-US"/>
        </w:rPr>
        <w:t>ol</w:t>
      </w:r>
      <w:r>
        <w:rPr>
          <w:bCs/>
          <w:lang w:val="en-US"/>
        </w:rPr>
        <w:t>ding t</w:t>
      </w:r>
      <w:r w:rsidR="00F7706D" w:rsidRPr="00655F3E">
        <w:rPr>
          <w:bCs/>
          <w:lang w:val="en-US"/>
        </w:rPr>
        <w:t>ank</w:t>
      </w:r>
      <w:r w:rsidR="00980855">
        <w:rPr>
          <w:bCs/>
          <w:lang w:val="en-US"/>
        </w:rPr>
        <w:t>s</w:t>
      </w:r>
      <w:r w:rsidR="00F7706D" w:rsidRPr="00655F3E">
        <w:rPr>
          <w:bCs/>
          <w:lang w:val="en-US"/>
        </w:rPr>
        <w:t xml:space="preserve"> typically used in zebrafish anxiety assays (trapezoidal; width 11cm, height 17.5cm, length at top 28cm</w:t>
      </w:r>
      <w:r w:rsidR="00EB4840">
        <w:rPr>
          <w:bCs/>
          <w:lang w:val="en-US"/>
        </w:rPr>
        <w:t>; standardized mark at 15cm ensures water volume is 3.4L</w:t>
      </w:r>
      <w:r w:rsidR="00B111EE">
        <w:rPr>
          <w:bCs/>
          <w:lang w:val="en-US"/>
        </w:rPr>
        <w:t>; see Figure 1</w:t>
      </w:r>
      <w:r w:rsidR="00F7706D" w:rsidRPr="00655F3E">
        <w:rPr>
          <w:bCs/>
          <w:lang w:val="en-US"/>
        </w:rPr>
        <w:t xml:space="preserve">) </w:t>
      </w:r>
    </w:p>
    <w:p w14:paraId="69ABEFBE" w14:textId="64E6E265" w:rsidR="00F7706D" w:rsidRDefault="00DB6FF4" w:rsidP="00EB4840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lastRenderedPageBreak/>
        <w:t xml:space="preserve">Custom-designed </w:t>
      </w:r>
      <w:r w:rsidR="00F7706D" w:rsidRPr="00655F3E">
        <w:rPr>
          <w:bCs/>
          <w:lang w:val="en-US"/>
        </w:rPr>
        <w:t>tall tank</w:t>
      </w:r>
      <w:r w:rsidR="00980855">
        <w:rPr>
          <w:bCs/>
          <w:lang w:val="en-US"/>
        </w:rPr>
        <w:t>s</w:t>
      </w:r>
      <w:r w:rsidR="00F7706D" w:rsidRPr="00655F3E">
        <w:rPr>
          <w:bCs/>
          <w:lang w:val="en-US"/>
        </w:rPr>
        <w:t xml:space="preserve"> with custom dimensions to increase depth (width 7cm, height 152cm, length 10.5cm</w:t>
      </w:r>
      <w:r w:rsidR="00EB4840">
        <w:rPr>
          <w:bCs/>
          <w:lang w:val="en-US"/>
        </w:rPr>
        <w:t>; standardized mark at 46cm ensures water volume is 3.4L</w:t>
      </w:r>
      <w:r w:rsidR="00B111EE">
        <w:rPr>
          <w:bCs/>
          <w:lang w:val="en-US"/>
        </w:rPr>
        <w:t>; see Figure 1</w:t>
      </w:r>
      <w:r w:rsidR="00EB4840">
        <w:rPr>
          <w:bCs/>
          <w:lang w:val="en-US"/>
        </w:rPr>
        <w:t>)</w:t>
      </w:r>
    </w:p>
    <w:p w14:paraId="3F5C6938" w14:textId="4496E5A1" w:rsidR="003D2E0A" w:rsidRDefault="003D2E0A" w:rsidP="00EB4840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Temporary </w:t>
      </w:r>
      <w:r w:rsidRPr="003D2E0A">
        <w:rPr>
          <w:bCs/>
          <w:lang w:val="en-US"/>
        </w:rPr>
        <w:t xml:space="preserve">holding tanks </w:t>
      </w:r>
      <w:r>
        <w:rPr>
          <w:bCs/>
          <w:lang w:val="en-US"/>
        </w:rPr>
        <w:t xml:space="preserve">with internal plastic strainer </w:t>
      </w:r>
      <w:r w:rsidR="005D0F22">
        <w:rPr>
          <w:bCs/>
          <w:lang w:val="en-US"/>
        </w:rPr>
        <w:t>(</w:t>
      </w:r>
      <w:r w:rsidR="005D0F22" w:rsidRPr="003D2E0A">
        <w:rPr>
          <w:bCs/>
          <w:lang w:val="en-US"/>
        </w:rPr>
        <w:t>14cm x 9cm x 9cm; 1.13L</w:t>
      </w:r>
      <w:r w:rsidR="005D0F22">
        <w:rPr>
          <w:bCs/>
          <w:lang w:val="en-US"/>
        </w:rPr>
        <w:t xml:space="preserve">; </w:t>
      </w:r>
      <w:r>
        <w:rPr>
          <w:bCs/>
          <w:lang w:val="en-US"/>
        </w:rPr>
        <w:t>for easy transferal of fish</w:t>
      </w:r>
      <w:r w:rsidR="00785FCB">
        <w:rPr>
          <w:bCs/>
          <w:lang w:val="en-US"/>
        </w:rPr>
        <w:t>; see Figure 2</w:t>
      </w:r>
      <w:r w:rsidR="005D0F22">
        <w:rPr>
          <w:bCs/>
          <w:lang w:val="en-US"/>
        </w:rPr>
        <w:t>)</w:t>
      </w:r>
      <w:r w:rsidRPr="003D2E0A">
        <w:rPr>
          <w:bCs/>
          <w:lang w:val="en-US"/>
        </w:rPr>
        <w:t xml:space="preserve"> </w:t>
      </w:r>
    </w:p>
    <w:p w14:paraId="17D74E64" w14:textId="03FB4756" w:rsidR="00B1351B" w:rsidRDefault="00B1351B" w:rsidP="00EB4840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Video camera </w:t>
      </w:r>
      <w:r w:rsidR="001C0D19">
        <w:rPr>
          <w:bCs/>
          <w:lang w:val="en-US"/>
        </w:rPr>
        <w:t xml:space="preserve">x2 </w:t>
      </w:r>
      <w:r w:rsidR="003169B5">
        <w:rPr>
          <w:bCs/>
          <w:lang w:val="en-US"/>
        </w:rPr>
        <w:t xml:space="preserve">(OPTIONAL: with settings configured for use with a wireless tablet) </w:t>
      </w:r>
    </w:p>
    <w:p w14:paraId="6430B2D8" w14:textId="7450582A" w:rsidR="00AA549C" w:rsidRPr="00655F3E" w:rsidRDefault="009B4167" w:rsidP="009B4167">
      <w:pPr>
        <w:pStyle w:val="ListParagraph"/>
        <w:numPr>
          <w:ilvl w:val="0"/>
          <w:numId w:val="4"/>
        </w:numPr>
        <w:rPr>
          <w:lang w:val="en-US"/>
        </w:rPr>
      </w:pPr>
      <w:r w:rsidRPr="00655F3E">
        <w:rPr>
          <w:bCs/>
          <w:lang w:val="en-US"/>
        </w:rPr>
        <w:t>Corflute®</w:t>
      </w:r>
      <w:r>
        <w:rPr>
          <w:bCs/>
          <w:lang w:val="en-US"/>
        </w:rPr>
        <w:t xml:space="preserve"> </w:t>
      </w:r>
    </w:p>
    <w:p w14:paraId="49532989" w14:textId="48CB86D6" w:rsidR="00EB5DED" w:rsidRPr="009B4167" w:rsidRDefault="00EB5DED" w:rsidP="00655F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Cs/>
          <w:lang w:val="en-US"/>
        </w:rPr>
        <w:t>Makeshift platform (at least 25-30 cm in height; and wide enough to place two trapezoidal tanks on) x2</w:t>
      </w:r>
    </w:p>
    <w:p w14:paraId="1FAEFD84" w14:textId="5B3409DE" w:rsidR="00AA549C" w:rsidRDefault="00AA549C" w:rsidP="00182F1A">
      <w:pPr>
        <w:rPr>
          <w:lang w:val="en-US"/>
        </w:rPr>
      </w:pPr>
      <w:r w:rsidRPr="00AA549C">
        <w:rPr>
          <w:noProof/>
          <w:lang w:val="en-US"/>
        </w:rPr>
        <w:drawing>
          <wp:inline distT="0" distB="0" distL="0" distR="0" wp14:anchorId="766B6AD4" wp14:editId="72BA450F">
            <wp:extent cx="5727700" cy="3221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2D5" w14:textId="2E2CB988" w:rsidR="00AA549C" w:rsidRDefault="00AA549C" w:rsidP="00182F1A">
      <w:pPr>
        <w:rPr>
          <w:lang w:val="en-US"/>
        </w:rPr>
      </w:pPr>
      <w:r>
        <w:rPr>
          <w:lang w:val="en-US"/>
        </w:rPr>
        <w:t xml:space="preserve">Figure 1) Tanks used in </w:t>
      </w:r>
      <w:r w:rsidR="0099501B">
        <w:rPr>
          <w:lang w:val="en-US"/>
        </w:rPr>
        <w:t xml:space="preserve">zebrafish </w:t>
      </w:r>
      <w:r>
        <w:rPr>
          <w:lang w:val="en-US"/>
        </w:rPr>
        <w:t>anxiety experiments; A) Tall novel tank and B) traditional trapezoidal holding tank</w:t>
      </w:r>
    </w:p>
    <w:p w14:paraId="7EB80E5C" w14:textId="760BCD90" w:rsidR="00727F67" w:rsidRDefault="00727F67" w:rsidP="00182F1A">
      <w:pPr>
        <w:rPr>
          <w:lang w:val="en-US"/>
        </w:rPr>
      </w:pPr>
    </w:p>
    <w:p w14:paraId="3DDA0E1D" w14:textId="2C98E893" w:rsidR="00727F67" w:rsidRDefault="00727F67" w:rsidP="00655F3E">
      <w:pPr>
        <w:jc w:val="center"/>
        <w:rPr>
          <w:lang w:val="en-US"/>
        </w:rPr>
      </w:pPr>
      <w:r>
        <w:rPr>
          <w:noProof/>
          <w:lang w:val="en-AU" w:eastAsia="en-AU"/>
        </w:rPr>
        <w:drawing>
          <wp:inline distT="0" distB="0" distL="0" distR="0" wp14:anchorId="7DB5CC82" wp14:editId="42738AD7">
            <wp:extent cx="2766695" cy="2073275"/>
            <wp:effectExtent l="0" t="0" r="0" b="3175"/>
            <wp:docPr id="5" name="Picture 5" descr="C:\Users\hamanw\AppData\Local\Microsoft\Windows\INetCache\Content.Word\Image uploaded from iO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manw\AppData\Local\Microsoft\Windows\INetCache\Content.Word\Image uploaded from iOS (1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2BB8" w14:textId="3312855F" w:rsidR="00727F67" w:rsidRDefault="00727F67" w:rsidP="00655F3E">
      <w:pPr>
        <w:jc w:val="center"/>
        <w:rPr>
          <w:lang w:val="en-US"/>
        </w:rPr>
      </w:pPr>
      <w:r>
        <w:rPr>
          <w:lang w:val="en-US"/>
        </w:rPr>
        <w:t>Figure 2) Temporary holding tank with internal strainer</w:t>
      </w:r>
    </w:p>
    <w:p w14:paraId="643D89E0" w14:textId="77777777" w:rsidR="0056611B" w:rsidRDefault="0056611B" w:rsidP="00182F1A">
      <w:pPr>
        <w:rPr>
          <w:b/>
          <w:lang w:val="en-US"/>
        </w:rPr>
      </w:pPr>
    </w:p>
    <w:p w14:paraId="4ADF43D6" w14:textId="1EDBC4FB" w:rsidR="002A5FF9" w:rsidRDefault="00DA0643" w:rsidP="007C3E4F">
      <w:pPr>
        <w:spacing w:before="240"/>
        <w:rPr>
          <w:iCs/>
          <w:lang w:val="en-US"/>
        </w:rPr>
      </w:pPr>
      <w:r>
        <w:rPr>
          <w:b/>
          <w:bCs/>
          <w:iCs/>
          <w:lang w:val="en-US"/>
        </w:rPr>
        <w:t xml:space="preserve">Step 1) </w:t>
      </w:r>
      <w:r w:rsidR="002A5FF9" w:rsidRPr="00655F3E">
        <w:rPr>
          <w:iCs/>
          <w:lang w:val="en-US"/>
        </w:rPr>
        <w:t>Arena setup</w:t>
      </w:r>
      <w:r>
        <w:rPr>
          <w:iCs/>
          <w:lang w:val="en-US"/>
        </w:rPr>
        <w:t xml:space="preserve"> </w:t>
      </w:r>
    </w:p>
    <w:p w14:paraId="4BBA77E9" w14:textId="4D493ED0" w:rsidR="004A4771" w:rsidRPr="004A4771" w:rsidRDefault="004A4771" w:rsidP="007C3E4F">
      <w:pPr>
        <w:spacing w:before="240"/>
        <w:rPr>
          <w:i/>
          <w:lang w:val="en-US"/>
        </w:rPr>
      </w:pPr>
      <w:r>
        <w:rPr>
          <w:i/>
          <w:lang w:val="en-US"/>
        </w:rPr>
        <w:t>Tall tanks</w:t>
      </w:r>
    </w:p>
    <w:p w14:paraId="79642D20" w14:textId="06EF5487" w:rsidR="00707782" w:rsidRDefault="00223998" w:rsidP="004C237B">
      <w:pPr>
        <w:spacing w:before="240"/>
        <w:rPr>
          <w:lang w:val="en-US"/>
        </w:rPr>
      </w:pPr>
      <w:r>
        <w:rPr>
          <w:lang w:val="en-US"/>
        </w:rPr>
        <w:lastRenderedPageBreak/>
        <w:t>W</w:t>
      </w:r>
      <w:r w:rsidR="00B14E9B">
        <w:rPr>
          <w:lang w:val="en-US"/>
        </w:rPr>
        <w:t xml:space="preserve">hen utilizing tall tanks, </w:t>
      </w:r>
      <w:r>
        <w:rPr>
          <w:lang w:val="en-US"/>
        </w:rPr>
        <w:t>set up 6 tanks</w:t>
      </w:r>
      <w:r w:rsidR="00B14E9B">
        <w:rPr>
          <w:lang w:val="en-US"/>
        </w:rPr>
        <w:t xml:space="preserve"> to run 6 fish per trial</w:t>
      </w:r>
      <w:r w:rsidR="00550110">
        <w:rPr>
          <w:lang w:val="en-US"/>
        </w:rPr>
        <w:t xml:space="preserve">. </w:t>
      </w:r>
      <w:r w:rsidR="002A5FF9">
        <w:rPr>
          <w:lang w:val="en-US"/>
        </w:rPr>
        <w:t xml:space="preserve">All </w:t>
      </w:r>
      <w:r w:rsidR="00550110">
        <w:rPr>
          <w:lang w:val="en-US"/>
        </w:rPr>
        <w:t>6</w:t>
      </w:r>
      <w:r w:rsidR="002A5FF9">
        <w:rPr>
          <w:lang w:val="en-US"/>
        </w:rPr>
        <w:t xml:space="preserve"> tanks </w:t>
      </w:r>
      <w:r w:rsidR="00DB6FF4">
        <w:rPr>
          <w:lang w:val="en-US"/>
        </w:rPr>
        <w:t>will be</w:t>
      </w:r>
      <w:r w:rsidR="00550110">
        <w:rPr>
          <w:lang w:val="en-US"/>
        </w:rPr>
        <w:t xml:space="preserve"> set up side by side and facing the camera (</w:t>
      </w:r>
      <w:r w:rsidR="00FA65EC">
        <w:rPr>
          <w:lang w:val="en-US"/>
        </w:rPr>
        <w:t>s</w:t>
      </w:r>
      <w:r w:rsidR="00550110">
        <w:rPr>
          <w:lang w:val="en-US"/>
        </w:rPr>
        <w:t xml:space="preserve">ee </w:t>
      </w:r>
      <w:r w:rsidR="00550110" w:rsidRPr="006A0C22">
        <w:rPr>
          <w:lang w:val="en-US"/>
        </w:rPr>
        <w:t xml:space="preserve">Figure </w:t>
      </w:r>
      <w:r w:rsidR="008F4668">
        <w:rPr>
          <w:lang w:val="en-US"/>
        </w:rPr>
        <w:t>3</w:t>
      </w:r>
      <w:r w:rsidR="00550110">
        <w:rPr>
          <w:lang w:val="en-US"/>
        </w:rPr>
        <w:t>)</w:t>
      </w:r>
      <w:r w:rsidR="00F31F15">
        <w:rPr>
          <w:lang w:val="en-US"/>
        </w:rPr>
        <w:t xml:space="preserve">. </w:t>
      </w:r>
      <w:r w:rsidR="00014B4A">
        <w:rPr>
          <w:lang w:val="en-US"/>
        </w:rPr>
        <w:t xml:space="preserve">Once set up, their positioning must be marked with a marker so as to ensure high accuracy of re-positioning once they are to be moved for changing of water. </w:t>
      </w:r>
    </w:p>
    <w:p w14:paraId="67B03145" w14:textId="289C0247" w:rsidR="008F4668" w:rsidRDefault="005B0248" w:rsidP="004C237B">
      <w:pPr>
        <w:spacing w:before="240"/>
        <w:rPr>
          <w:lang w:val="en-US"/>
        </w:rPr>
      </w:pPr>
      <w:r>
        <w:rPr>
          <w:lang w:val="en-US"/>
        </w:rPr>
        <w:t>C</w:t>
      </w:r>
      <w:r w:rsidR="00F44380">
        <w:rPr>
          <w:lang w:val="en-US"/>
        </w:rPr>
        <w:t xml:space="preserve">orflute </w:t>
      </w:r>
      <w:r>
        <w:rPr>
          <w:lang w:val="en-US"/>
        </w:rPr>
        <w:t xml:space="preserve">is used </w:t>
      </w:r>
      <w:r w:rsidR="00F44380">
        <w:rPr>
          <w:lang w:val="en-US"/>
        </w:rPr>
        <w:t xml:space="preserve">to </w:t>
      </w:r>
      <w:r>
        <w:rPr>
          <w:lang w:val="en-US"/>
        </w:rPr>
        <w:t xml:space="preserve">block all </w:t>
      </w:r>
      <w:r w:rsidR="00F44380">
        <w:rPr>
          <w:lang w:val="en-US"/>
        </w:rPr>
        <w:t xml:space="preserve">sides of the </w:t>
      </w:r>
      <w:r w:rsidR="00AD17FA">
        <w:rPr>
          <w:lang w:val="en-US"/>
        </w:rPr>
        <w:t xml:space="preserve">main </w:t>
      </w:r>
      <w:r w:rsidR="00F44380">
        <w:rPr>
          <w:lang w:val="en-US"/>
        </w:rPr>
        <w:t>arena except the front portion where the camera will be placed</w:t>
      </w:r>
      <w:r w:rsidR="00AD17FA">
        <w:rPr>
          <w:lang w:val="en-US"/>
        </w:rPr>
        <w:t xml:space="preserve"> (see Figure 3)</w:t>
      </w:r>
      <w:r>
        <w:rPr>
          <w:lang w:val="en-US"/>
        </w:rPr>
        <w:t>; this ensures that fish are not disturbed during trials</w:t>
      </w:r>
      <w:r w:rsidR="00F44380">
        <w:rPr>
          <w:lang w:val="en-US"/>
        </w:rPr>
        <w:t xml:space="preserve">. </w:t>
      </w:r>
      <w:r w:rsidR="00B42A65">
        <w:rPr>
          <w:lang w:val="en-US"/>
        </w:rPr>
        <w:t xml:space="preserve">Tape </w:t>
      </w:r>
      <w:r>
        <w:rPr>
          <w:lang w:val="en-US"/>
        </w:rPr>
        <w:t>is</w:t>
      </w:r>
      <w:r w:rsidR="00B42A65">
        <w:rPr>
          <w:lang w:val="en-US"/>
        </w:rPr>
        <w:t xml:space="preserve"> used to secure the corflute, with the back portion being </w:t>
      </w:r>
      <w:r w:rsidR="00AD17FA">
        <w:rPr>
          <w:lang w:val="en-US"/>
        </w:rPr>
        <w:t xml:space="preserve">removable to allow </w:t>
      </w:r>
      <w:r w:rsidR="008F4668">
        <w:rPr>
          <w:lang w:val="en-US"/>
        </w:rPr>
        <w:t>placing fish into the testing tanks</w:t>
      </w:r>
    </w:p>
    <w:p w14:paraId="2EF94FAC" w14:textId="77777777" w:rsidR="009133E7" w:rsidRDefault="009133E7" w:rsidP="009133E7">
      <w:pPr>
        <w:spacing w:before="240"/>
        <w:rPr>
          <w:lang w:val="en-US"/>
        </w:rPr>
      </w:pPr>
      <w:r>
        <w:rPr>
          <w:lang w:val="en-US"/>
        </w:rPr>
        <w:t>NOTE: To make the trial higher throughput for tall tanks, one can employ the use of two cameras to film 8 tall tanks as opposed to 6 (4 per camera).</w:t>
      </w:r>
    </w:p>
    <w:p w14:paraId="72C5F29C" w14:textId="77777777" w:rsidR="009133E7" w:rsidRDefault="009133E7" w:rsidP="004C237B">
      <w:pPr>
        <w:spacing w:before="240"/>
        <w:rPr>
          <w:lang w:val="en-US"/>
        </w:rPr>
      </w:pPr>
    </w:p>
    <w:p w14:paraId="00E4E6A8" w14:textId="18D6F937" w:rsidR="00AD17FA" w:rsidRDefault="00AD17FA" w:rsidP="008F4668">
      <w:pPr>
        <w:rPr>
          <w:lang w:val="en-US"/>
        </w:rPr>
      </w:pPr>
    </w:p>
    <w:p w14:paraId="0ECA5DE4" w14:textId="77777777" w:rsidR="008F4668" w:rsidRDefault="008F4668" w:rsidP="008F4668">
      <w:pPr>
        <w:spacing w:before="240"/>
        <w:rPr>
          <w:lang w:val="en-US"/>
        </w:rPr>
      </w:pPr>
      <w:r w:rsidRPr="008A7FE6">
        <w:rPr>
          <w:noProof/>
          <w:lang w:val="en-US"/>
        </w:rPr>
        <w:drawing>
          <wp:inline distT="0" distB="0" distL="0" distR="0" wp14:anchorId="55D31630" wp14:editId="1E0720E2">
            <wp:extent cx="5727700" cy="32219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A1FD" w14:textId="334F87E2" w:rsidR="008F4668" w:rsidRDefault="008F4668" w:rsidP="008F4668">
      <w:pPr>
        <w:spacing w:before="240"/>
        <w:rPr>
          <w:lang w:val="en-US"/>
        </w:rPr>
      </w:pPr>
      <w:r>
        <w:rPr>
          <w:lang w:val="en-US"/>
        </w:rPr>
        <w:t>Figure 3)</w:t>
      </w:r>
      <w:del w:id="6" w:author="Hamza Anwer" w:date="2020-10-07T14:52:00Z">
        <w:r w:rsidDel="00655F3E">
          <w:rPr>
            <w:lang w:val="en-US"/>
          </w:rPr>
          <w:delText xml:space="preserve"> Setup for tall tanks</w:delText>
        </w:r>
      </w:del>
    </w:p>
    <w:p w14:paraId="0A237EF6" w14:textId="77777777" w:rsidR="008F4668" w:rsidRDefault="008F4668" w:rsidP="00655F3E">
      <w:pPr>
        <w:rPr>
          <w:lang w:val="en-US"/>
        </w:rPr>
      </w:pPr>
    </w:p>
    <w:p w14:paraId="47E88B0B" w14:textId="77777777" w:rsidR="00AD17FA" w:rsidRDefault="00AD17FA" w:rsidP="004C237B">
      <w:pPr>
        <w:spacing w:before="240"/>
        <w:rPr>
          <w:lang w:val="en-US"/>
        </w:rPr>
      </w:pPr>
      <w:r w:rsidRPr="00AD17FA">
        <w:rPr>
          <w:noProof/>
          <w:lang w:val="en-US"/>
        </w:rPr>
        <w:lastRenderedPageBreak/>
        <w:drawing>
          <wp:inline distT="0" distB="0" distL="0" distR="0" wp14:anchorId="46F9E09F" wp14:editId="7B84825E">
            <wp:extent cx="5727700" cy="32219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32B6" w14:textId="27D8CE67" w:rsidR="00C87262" w:rsidRDefault="00AD17FA" w:rsidP="004C237B">
      <w:pPr>
        <w:spacing w:before="240"/>
        <w:rPr>
          <w:lang w:val="en-US"/>
        </w:rPr>
      </w:pPr>
      <w:r>
        <w:rPr>
          <w:lang w:val="en-US"/>
        </w:rPr>
        <w:t xml:space="preserve">Figure </w:t>
      </w:r>
      <w:r w:rsidR="008F4668">
        <w:rPr>
          <w:lang w:val="en-US"/>
        </w:rPr>
        <w:t>4</w:t>
      </w:r>
      <w:r>
        <w:rPr>
          <w:lang w:val="en-US"/>
        </w:rPr>
        <w:t>) A) Main platform where testing tanks will be placed and B,C,D) sides of the arena where corflute will be placed to ensure fish are not disturbed</w:t>
      </w:r>
      <w:r w:rsidR="00E5037B">
        <w:rPr>
          <w:lang w:val="en-US"/>
        </w:rPr>
        <w:t xml:space="preserve"> during trials. The back of the arena (C) will be removable</w:t>
      </w:r>
      <w:r>
        <w:rPr>
          <w:lang w:val="en-US"/>
        </w:rPr>
        <w:t xml:space="preserve"> </w:t>
      </w:r>
    </w:p>
    <w:p w14:paraId="6A0D861C" w14:textId="602F0CEA" w:rsidR="00552103" w:rsidRPr="00655F3E" w:rsidRDefault="00496F18" w:rsidP="004C237B">
      <w:pPr>
        <w:spacing w:before="240"/>
        <w:rPr>
          <w:lang w:val="en-US"/>
        </w:rPr>
      </w:pPr>
      <w:r>
        <w:rPr>
          <w:i/>
          <w:iCs/>
          <w:lang w:val="en-US"/>
        </w:rPr>
        <w:t>Trapezoidal tanks</w:t>
      </w:r>
    </w:p>
    <w:p w14:paraId="6DA900DC" w14:textId="179889C6" w:rsidR="00552103" w:rsidRDefault="00961544" w:rsidP="004C237B">
      <w:pPr>
        <w:spacing w:before="240"/>
        <w:rPr>
          <w:lang w:val="en-US"/>
        </w:rPr>
      </w:pPr>
      <w:r>
        <w:rPr>
          <w:lang w:val="en-US"/>
        </w:rPr>
        <w:t xml:space="preserve">When utilizing trapezoidal tanks, </w:t>
      </w:r>
      <w:r w:rsidR="001C0D19">
        <w:rPr>
          <w:lang w:val="en-US"/>
        </w:rPr>
        <w:t>one can set up a maximum of</w:t>
      </w:r>
      <w:r>
        <w:rPr>
          <w:lang w:val="en-US"/>
        </w:rPr>
        <w:t xml:space="preserve"> 8 tanks to run 8 fish per trial. Unlike the tall tanks, the setup </w:t>
      </w:r>
      <w:r w:rsidR="00C23E99">
        <w:rPr>
          <w:lang w:val="en-US"/>
        </w:rPr>
        <w:t>f</w:t>
      </w:r>
      <w:r>
        <w:rPr>
          <w:lang w:val="en-US"/>
        </w:rPr>
        <w:t xml:space="preserve">or the trapezoidal tanks </w:t>
      </w:r>
      <w:r w:rsidR="000179CB">
        <w:rPr>
          <w:lang w:val="en-US"/>
        </w:rPr>
        <w:t>require</w:t>
      </w:r>
      <w:r w:rsidR="001C0D19">
        <w:rPr>
          <w:lang w:val="en-US"/>
        </w:rPr>
        <w:t>s</w:t>
      </w:r>
      <w:r w:rsidR="000179CB">
        <w:rPr>
          <w:lang w:val="en-US"/>
        </w:rPr>
        <w:t xml:space="preserve"> the use of 2 cameras</w:t>
      </w:r>
      <w:r w:rsidR="00FF05D6">
        <w:rPr>
          <w:lang w:val="en-US"/>
        </w:rPr>
        <w:t xml:space="preserve"> (</w:t>
      </w:r>
      <w:r w:rsidR="00921413">
        <w:rPr>
          <w:lang w:val="en-US"/>
        </w:rPr>
        <w:t xml:space="preserve">see Figure 5). </w:t>
      </w:r>
      <w:r>
        <w:rPr>
          <w:lang w:val="en-US"/>
        </w:rPr>
        <w:t xml:space="preserve">In order to fit </w:t>
      </w:r>
      <w:r w:rsidR="00FF05D6">
        <w:rPr>
          <w:lang w:val="en-US"/>
        </w:rPr>
        <w:t xml:space="preserve">4 tanks in the frame of </w:t>
      </w:r>
      <w:r w:rsidR="001A2CAA">
        <w:rPr>
          <w:lang w:val="en-US"/>
        </w:rPr>
        <w:t>one</w:t>
      </w:r>
      <w:r w:rsidR="00FF05D6">
        <w:rPr>
          <w:lang w:val="en-US"/>
        </w:rPr>
        <w:t xml:space="preserve"> camera</w:t>
      </w:r>
      <w:r w:rsidR="00AA549C">
        <w:rPr>
          <w:lang w:val="en-US"/>
        </w:rPr>
        <w:t xml:space="preserve">, </w:t>
      </w:r>
      <w:r w:rsidR="00641CF2">
        <w:rPr>
          <w:lang w:val="en-US"/>
        </w:rPr>
        <w:t>use</w:t>
      </w:r>
      <w:r w:rsidR="00AA549C">
        <w:rPr>
          <w:lang w:val="en-US"/>
        </w:rPr>
        <w:t xml:space="preserve"> a </w:t>
      </w:r>
      <w:r w:rsidR="00360F1E">
        <w:rPr>
          <w:lang w:val="en-US"/>
        </w:rPr>
        <w:t xml:space="preserve">custom </w:t>
      </w:r>
      <w:r w:rsidR="00AA549C">
        <w:rPr>
          <w:lang w:val="en-US"/>
        </w:rPr>
        <w:t>platform</w:t>
      </w:r>
      <w:r w:rsidR="001A2CAA">
        <w:rPr>
          <w:lang w:val="en-US"/>
        </w:rPr>
        <w:t xml:space="preserve"> (raised approximately 25cm)</w:t>
      </w:r>
      <w:r w:rsidR="00AA549C">
        <w:rPr>
          <w:lang w:val="en-US"/>
        </w:rPr>
        <w:t xml:space="preserve"> to </w:t>
      </w:r>
      <w:r w:rsidR="00077F9C">
        <w:rPr>
          <w:lang w:val="en-US"/>
        </w:rPr>
        <w:t>place two tanks on top (</w:t>
      </w:r>
      <w:r w:rsidR="00641CF2">
        <w:rPr>
          <w:lang w:val="en-US"/>
        </w:rPr>
        <w:t xml:space="preserve">place </w:t>
      </w:r>
      <w:r w:rsidR="00077F9C">
        <w:rPr>
          <w:lang w:val="en-US"/>
        </w:rPr>
        <w:t xml:space="preserve">corflute was between the tanks on the </w:t>
      </w:r>
      <w:r w:rsidR="001A2CAA">
        <w:rPr>
          <w:lang w:val="en-US"/>
        </w:rPr>
        <w:t xml:space="preserve">raised </w:t>
      </w:r>
      <w:r w:rsidR="00077F9C">
        <w:rPr>
          <w:lang w:val="en-US"/>
        </w:rPr>
        <w:t xml:space="preserve">platform to block </w:t>
      </w:r>
      <w:r w:rsidR="001A2CAA">
        <w:rPr>
          <w:lang w:val="en-US"/>
        </w:rPr>
        <w:t>each tanks view of other tank</w:t>
      </w:r>
      <w:r w:rsidR="00077F9C">
        <w:rPr>
          <w:lang w:val="en-US"/>
        </w:rPr>
        <w:t>)</w:t>
      </w:r>
      <w:r w:rsidR="001A2CAA">
        <w:rPr>
          <w:lang w:val="en-US"/>
        </w:rPr>
        <w:t>. The other two tanks w</w:t>
      </w:r>
      <w:r w:rsidR="000604DB">
        <w:rPr>
          <w:lang w:val="en-US"/>
        </w:rPr>
        <w:t>ill be</w:t>
      </w:r>
      <w:r w:rsidR="001A2CAA">
        <w:rPr>
          <w:lang w:val="en-US"/>
        </w:rPr>
        <w:t xml:space="preserve"> placed on the original platform </w:t>
      </w:r>
      <w:r w:rsidR="00184E65">
        <w:rPr>
          <w:lang w:val="en-US"/>
        </w:rPr>
        <w:t>beneath and slightly closer to the camera</w:t>
      </w:r>
      <w:r w:rsidR="00795CF0">
        <w:rPr>
          <w:lang w:val="en-US"/>
        </w:rPr>
        <w:t xml:space="preserve"> (corflute was also placed between the tanks)</w:t>
      </w:r>
      <w:r w:rsidR="00184E65">
        <w:rPr>
          <w:lang w:val="en-US"/>
        </w:rPr>
        <w:t>. This would result in a</w:t>
      </w:r>
      <w:r w:rsidR="00795CF0">
        <w:rPr>
          <w:lang w:val="en-US"/>
        </w:rPr>
        <w:t xml:space="preserve">n even image in terms of tank positions </w:t>
      </w:r>
      <w:r w:rsidR="001A2CAA">
        <w:rPr>
          <w:lang w:val="en-US"/>
        </w:rPr>
        <w:t xml:space="preserve">(see Figure </w:t>
      </w:r>
      <w:r w:rsidR="00A90D4A">
        <w:rPr>
          <w:lang w:val="en-US"/>
        </w:rPr>
        <w:t>6</w:t>
      </w:r>
      <w:r w:rsidR="001A2CAA">
        <w:rPr>
          <w:lang w:val="en-US"/>
        </w:rPr>
        <w:t>)</w:t>
      </w:r>
      <w:r w:rsidR="00C52AC5">
        <w:rPr>
          <w:lang w:val="en-US"/>
        </w:rPr>
        <w:t xml:space="preserve">. To be able to use 8 tanks, this same setup </w:t>
      </w:r>
      <w:r w:rsidR="00B10E9C">
        <w:rPr>
          <w:lang w:val="en-US"/>
        </w:rPr>
        <w:t>must be</w:t>
      </w:r>
      <w:r w:rsidR="00C52AC5">
        <w:rPr>
          <w:lang w:val="en-US"/>
        </w:rPr>
        <w:t xml:space="preserve"> used on the other half of the main platform</w:t>
      </w:r>
      <w:r w:rsidR="003E2957">
        <w:rPr>
          <w:lang w:val="en-US"/>
        </w:rPr>
        <w:t xml:space="preserve"> (corflute was placed between both setups</w:t>
      </w:r>
      <w:r w:rsidR="00DD0660">
        <w:rPr>
          <w:lang w:val="en-US"/>
        </w:rPr>
        <w:t>; see Figure 5</w:t>
      </w:r>
      <w:r w:rsidR="003E2957">
        <w:rPr>
          <w:lang w:val="en-US"/>
        </w:rPr>
        <w:t>)</w:t>
      </w:r>
      <w:r w:rsidR="00C52AC5">
        <w:rPr>
          <w:lang w:val="en-US"/>
        </w:rPr>
        <w:t xml:space="preserve">. </w:t>
      </w:r>
      <w:r w:rsidR="00E977F3">
        <w:rPr>
          <w:lang w:val="en-US"/>
        </w:rPr>
        <w:t xml:space="preserve">Once set up, their positioning </w:t>
      </w:r>
      <w:r w:rsidR="0021294E">
        <w:rPr>
          <w:lang w:val="en-US"/>
        </w:rPr>
        <w:t>must</w:t>
      </w:r>
      <w:r w:rsidR="00E977F3">
        <w:rPr>
          <w:lang w:val="en-US"/>
        </w:rPr>
        <w:t xml:space="preserve"> be marked with a marker so as to ensure high accuracy of re-positioning once they are to be moved for changing of water. </w:t>
      </w:r>
      <w:r w:rsidR="0021294E">
        <w:rPr>
          <w:lang w:val="en-US"/>
        </w:rPr>
        <w:t xml:space="preserve">NOTE: Since </w:t>
      </w:r>
      <w:r w:rsidR="003E2957">
        <w:rPr>
          <w:lang w:val="en-US"/>
        </w:rPr>
        <w:t>two sides of the platform was used, corflute was only placed on t</w:t>
      </w:r>
      <w:r w:rsidR="00B139C7">
        <w:rPr>
          <w:lang w:val="en-US"/>
        </w:rPr>
        <w:t>he</w:t>
      </w:r>
      <w:r w:rsidR="003E2957">
        <w:rPr>
          <w:lang w:val="en-US"/>
        </w:rPr>
        <w:t xml:space="preserve"> sides where the camera wasn’t placed. </w:t>
      </w:r>
    </w:p>
    <w:p w14:paraId="08135942" w14:textId="7BA2798C" w:rsidR="00641CF2" w:rsidRDefault="00641CF2" w:rsidP="004C237B">
      <w:pPr>
        <w:spacing w:before="240"/>
        <w:rPr>
          <w:lang w:val="en-US"/>
        </w:rPr>
      </w:pPr>
      <w:r w:rsidRPr="00641CF2">
        <w:rPr>
          <w:noProof/>
          <w:lang w:val="en-US"/>
        </w:rPr>
        <w:lastRenderedPageBreak/>
        <w:drawing>
          <wp:inline distT="0" distB="0" distL="0" distR="0" wp14:anchorId="2BEAD6BF" wp14:editId="50F48D56">
            <wp:extent cx="5727700" cy="32219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3BC" w14:textId="2236EDF4" w:rsidR="006A2EEA" w:rsidRDefault="006A2EEA" w:rsidP="004C237B">
      <w:pPr>
        <w:spacing w:before="240"/>
        <w:rPr>
          <w:lang w:val="en-US"/>
        </w:rPr>
      </w:pPr>
      <w:r>
        <w:rPr>
          <w:lang w:val="en-US"/>
        </w:rPr>
        <w:t xml:space="preserve">Figure 5) Basic setup of main </w:t>
      </w:r>
      <w:r w:rsidR="001F51E9">
        <w:rPr>
          <w:lang w:val="en-US"/>
        </w:rPr>
        <w:t xml:space="preserve">platform when using two cameras as opposed to one; </w:t>
      </w:r>
      <w:r>
        <w:rPr>
          <w:lang w:val="en-US"/>
        </w:rPr>
        <w:t>with two sides blocked with corflute, and a camera on either side of the platform. Corflute is also placed in the middle of the platform so as to block either half of the arena from the trials</w:t>
      </w:r>
    </w:p>
    <w:p w14:paraId="36B9A1F4" w14:textId="788F37FB" w:rsidR="001A2CAA" w:rsidRDefault="001A2CAA" w:rsidP="004C237B">
      <w:pPr>
        <w:spacing w:before="240"/>
        <w:rPr>
          <w:lang w:val="en-US"/>
        </w:rPr>
      </w:pPr>
      <w:r w:rsidRPr="001A2CAA">
        <w:rPr>
          <w:noProof/>
          <w:lang w:val="en-US"/>
        </w:rPr>
        <w:drawing>
          <wp:inline distT="0" distB="0" distL="0" distR="0" wp14:anchorId="433C8DA8" wp14:editId="66EBA113">
            <wp:extent cx="5727700" cy="3221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8F79" w14:textId="51EA38EF" w:rsidR="001A2CAA" w:rsidRPr="00552103" w:rsidRDefault="001A2CAA" w:rsidP="004C237B">
      <w:pPr>
        <w:spacing w:before="240"/>
        <w:rPr>
          <w:lang w:val="en-US"/>
        </w:rPr>
      </w:pPr>
      <w:r>
        <w:rPr>
          <w:lang w:val="en-US"/>
        </w:rPr>
        <w:t xml:space="preserve">Figure </w:t>
      </w:r>
      <w:r w:rsidR="00641CF2">
        <w:rPr>
          <w:lang w:val="en-US"/>
        </w:rPr>
        <w:t>6</w:t>
      </w:r>
      <w:r>
        <w:rPr>
          <w:lang w:val="en-US"/>
        </w:rPr>
        <w:t>) Setup of 4 trapezoidal tanks per camera</w:t>
      </w:r>
    </w:p>
    <w:p w14:paraId="0BDDC7A2" w14:textId="21971805" w:rsidR="004C237B" w:rsidRPr="00655F3E" w:rsidRDefault="000E1206" w:rsidP="004C237B">
      <w:pPr>
        <w:spacing w:before="240"/>
        <w:rPr>
          <w:iCs/>
          <w:lang w:val="en-US"/>
        </w:rPr>
      </w:pPr>
      <w:r>
        <w:rPr>
          <w:b/>
          <w:bCs/>
          <w:iCs/>
          <w:lang w:val="en-US"/>
        </w:rPr>
        <w:t xml:space="preserve">Step 2) </w:t>
      </w:r>
      <w:r>
        <w:rPr>
          <w:iCs/>
          <w:lang w:val="en-US"/>
        </w:rPr>
        <w:t>Camera setup</w:t>
      </w:r>
    </w:p>
    <w:p w14:paraId="26BF5AE4" w14:textId="2928A4C7" w:rsidR="0010523B" w:rsidRDefault="00F71B5E" w:rsidP="004C237B">
      <w:pPr>
        <w:spacing w:before="240"/>
        <w:rPr>
          <w:lang w:val="en-US"/>
        </w:rPr>
      </w:pPr>
      <w:r>
        <w:rPr>
          <w:lang w:val="en-US"/>
        </w:rPr>
        <w:t xml:space="preserve">A camera will be attached </w:t>
      </w:r>
      <w:r w:rsidR="000A3764">
        <w:rPr>
          <w:lang w:val="en-US"/>
        </w:rPr>
        <w:t>to a tripod and placed 1 meter from the arena set up</w:t>
      </w:r>
      <w:r>
        <w:rPr>
          <w:lang w:val="en-US"/>
        </w:rPr>
        <w:t xml:space="preserve"> to en</w:t>
      </w:r>
      <w:r w:rsidR="00085174">
        <w:rPr>
          <w:lang w:val="en-US"/>
        </w:rPr>
        <w:t xml:space="preserve">sure </w:t>
      </w:r>
      <w:r w:rsidR="001360D3">
        <w:rPr>
          <w:lang w:val="en-US"/>
        </w:rPr>
        <w:t>all tanks are</w:t>
      </w:r>
      <w:r w:rsidR="00085174">
        <w:rPr>
          <w:lang w:val="en-US"/>
        </w:rPr>
        <w:t xml:space="preserve"> </w:t>
      </w:r>
      <w:r w:rsidR="003D5F9E">
        <w:rPr>
          <w:lang w:val="en-US"/>
        </w:rPr>
        <w:t>captured</w:t>
      </w:r>
      <w:r w:rsidR="00905FA6">
        <w:rPr>
          <w:lang w:val="en-US"/>
        </w:rPr>
        <w:t xml:space="preserve">. </w:t>
      </w:r>
      <w:r w:rsidR="005B0248">
        <w:rPr>
          <w:lang w:val="en-US"/>
        </w:rPr>
        <w:t>C</w:t>
      </w:r>
      <w:r w:rsidR="00905FA6">
        <w:rPr>
          <w:lang w:val="en-US"/>
        </w:rPr>
        <w:t xml:space="preserve">are must be </w:t>
      </w:r>
      <w:r w:rsidR="005B0248">
        <w:rPr>
          <w:lang w:val="en-US"/>
        </w:rPr>
        <w:t xml:space="preserve">taken </w:t>
      </w:r>
      <w:r w:rsidR="00307850">
        <w:rPr>
          <w:lang w:val="en-US"/>
        </w:rPr>
        <w:t>with</w:t>
      </w:r>
      <w:r w:rsidR="005B0248">
        <w:rPr>
          <w:lang w:val="en-US"/>
        </w:rPr>
        <w:t xml:space="preserve"> </w:t>
      </w:r>
      <w:r w:rsidR="00611609">
        <w:rPr>
          <w:lang w:val="en-US"/>
        </w:rPr>
        <w:t xml:space="preserve">the positioning of the camera so that all tanks are in clear view and the entirety of the tank can be seen </w:t>
      </w:r>
      <w:r w:rsidR="005B0248">
        <w:rPr>
          <w:lang w:val="en-US"/>
        </w:rPr>
        <w:t>so</w:t>
      </w:r>
      <w:r w:rsidR="00905FA6">
        <w:rPr>
          <w:lang w:val="en-US"/>
        </w:rPr>
        <w:t xml:space="preserve"> there are no blind spots when </w:t>
      </w:r>
      <w:r w:rsidR="00905FA6">
        <w:rPr>
          <w:lang w:val="en-US"/>
        </w:rPr>
        <w:lastRenderedPageBreak/>
        <w:t xml:space="preserve">recording. </w:t>
      </w:r>
      <w:r w:rsidR="00611609">
        <w:rPr>
          <w:lang w:val="en-US"/>
        </w:rPr>
        <w:t xml:space="preserve">Ensure all lights are on and that the setup is clear and not dim (look at the camera and ensure </w:t>
      </w:r>
      <w:r w:rsidR="009A0A5C">
        <w:rPr>
          <w:lang w:val="en-US"/>
        </w:rPr>
        <w:t>tanks do</w:t>
      </w:r>
      <w:r w:rsidR="00611609">
        <w:rPr>
          <w:lang w:val="en-US"/>
        </w:rPr>
        <w:t xml:space="preserve"> not </w:t>
      </w:r>
      <w:r w:rsidR="009A0A5C">
        <w:rPr>
          <w:lang w:val="en-US"/>
        </w:rPr>
        <w:t xml:space="preserve">look </w:t>
      </w:r>
      <w:r w:rsidR="00611609">
        <w:rPr>
          <w:lang w:val="en-US"/>
        </w:rPr>
        <w:t>yellow or dark with shadows).</w:t>
      </w:r>
      <w:r w:rsidR="00550110">
        <w:rPr>
          <w:lang w:val="en-US"/>
        </w:rPr>
        <w:t xml:space="preserve"> Further it is important that the camera not move, as this will make Ethovision work difficult. </w:t>
      </w:r>
    </w:p>
    <w:p w14:paraId="04A134B9" w14:textId="00266ECD" w:rsidR="00614AD9" w:rsidRPr="00614AD9" w:rsidRDefault="00F415BA" w:rsidP="004C237B">
      <w:pPr>
        <w:spacing w:before="240"/>
        <w:rPr>
          <w:lang w:val="en-US"/>
        </w:rPr>
      </w:pPr>
      <w:r w:rsidRPr="00655F3E">
        <w:rPr>
          <w:b/>
          <w:bCs/>
          <w:lang w:val="en-US"/>
        </w:rPr>
        <w:t xml:space="preserve">Step 3) </w:t>
      </w:r>
      <w:r w:rsidR="00BC6C7B" w:rsidRPr="00655F3E">
        <w:rPr>
          <w:lang w:val="en-US"/>
        </w:rPr>
        <w:t>Zebrafish setup</w:t>
      </w:r>
      <w:r w:rsidRPr="00655F3E">
        <w:rPr>
          <w:lang w:val="en-US"/>
        </w:rPr>
        <w:t xml:space="preserve"> </w:t>
      </w:r>
    </w:p>
    <w:p w14:paraId="5D56C737" w14:textId="283EE4E0" w:rsidR="00C22E78" w:rsidRPr="00C22E78" w:rsidRDefault="00B972D0">
      <w:pPr>
        <w:spacing w:before="240"/>
        <w:rPr>
          <w:iCs/>
          <w:lang w:val="en-US"/>
        </w:rPr>
      </w:pPr>
      <w:r>
        <w:rPr>
          <w:lang w:val="en-US"/>
        </w:rPr>
        <w:t xml:space="preserve">Zebrafish required for the experiment will be extracted from their </w:t>
      </w:r>
      <w:r w:rsidR="001F51E9">
        <w:rPr>
          <w:lang w:val="en-US"/>
        </w:rPr>
        <w:t xml:space="preserve">home </w:t>
      </w:r>
      <w:r>
        <w:rPr>
          <w:lang w:val="en-US"/>
        </w:rPr>
        <w:t xml:space="preserve">tanks </w:t>
      </w:r>
      <w:r w:rsidR="00A25B98">
        <w:rPr>
          <w:lang w:val="en-US"/>
        </w:rPr>
        <w:t xml:space="preserve">with a net </w:t>
      </w:r>
      <w:r>
        <w:rPr>
          <w:lang w:val="en-US"/>
        </w:rPr>
        <w:t>and placed into individ</w:t>
      </w:r>
      <w:r w:rsidR="00136E80">
        <w:rPr>
          <w:lang w:val="en-US"/>
        </w:rPr>
        <w:t>ual holding tanks</w:t>
      </w:r>
      <w:r w:rsidR="00E72D12">
        <w:rPr>
          <w:lang w:val="en-US"/>
        </w:rPr>
        <w:t>. These are small tanks fitted with a plastic strainer in the same form of the tank so as to remove the fish without using a net (see Figure 2)</w:t>
      </w:r>
      <w:r w:rsidR="00136E80">
        <w:rPr>
          <w:lang w:val="en-US"/>
        </w:rPr>
        <w:t>.</w:t>
      </w:r>
      <w:r w:rsidR="008E0775">
        <w:rPr>
          <w:lang w:val="en-US"/>
        </w:rPr>
        <w:t xml:space="preserve"> They are 14cmx9cmx9cm and approximately have a capacity of 1.13L. </w:t>
      </w:r>
      <w:r w:rsidR="002A15B7">
        <w:rPr>
          <w:lang w:val="en-US"/>
        </w:rPr>
        <w:t xml:space="preserve">There will be a total of </w:t>
      </w:r>
      <w:r w:rsidR="00B410E1">
        <w:rPr>
          <w:lang w:val="en-US"/>
        </w:rPr>
        <w:t>6</w:t>
      </w:r>
      <w:r w:rsidR="009C6315">
        <w:rPr>
          <w:lang w:val="en-US"/>
        </w:rPr>
        <w:t xml:space="preserve"> individual holding tanks when using tall</w:t>
      </w:r>
      <w:r w:rsidR="00B410E1">
        <w:rPr>
          <w:lang w:val="en-US"/>
        </w:rPr>
        <w:t xml:space="preserve"> testing</w:t>
      </w:r>
      <w:r w:rsidR="009C6315">
        <w:rPr>
          <w:lang w:val="en-US"/>
        </w:rPr>
        <w:t xml:space="preserve"> tank</w:t>
      </w:r>
      <w:r w:rsidR="001F51E9">
        <w:rPr>
          <w:lang w:val="en-US"/>
        </w:rPr>
        <w:t>s</w:t>
      </w:r>
      <w:r w:rsidR="00B410E1">
        <w:rPr>
          <w:lang w:val="en-US"/>
        </w:rPr>
        <w:t xml:space="preserve"> and 8 individual holding tanks when using trapezoidal testing tanks</w:t>
      </w:r>
      <w:r w:rsidR="00FD4986">
        <w:rPr>
          <w:lang w:val="en-US"/>
        </w:rPr>
        <w:t>.</w:t>
      </w:r>
      <w:r w:rsidR="00731376">
        <w:rPr>
          <w:lang w:val="en-US"/>
        </w:rPr>
        <w:t xml:space="preserve"> All temporary holding tanks </w:t>
      </w:r>
    </w:p>
    <w:p w14:paraId="7C93A69A" w14:textId="77777777" w:rsidR="00BA1645" w:rsidRDefault="00BA1645" w:rsidP="004C237B">
      <w:pPr>
        <w:spacing w:before="240"/>
        <w:rPr>
          <w:lang w:val="en-US"/>
        </w:rPr>
      </w:pPr>
    </w:p>
    <w:p w14:paraId="0681924C" w14:textId="15875F23" w:rsidR="00B16FD1" w:rsidRPr="00655F3E" w:rsidRDefault="00780190" w:rsidP="004C237B">
      <w:pPr>
        <w:spacing w:before="240"/>
        <w:rPr>
          <w:iCs/>
          <w:lang w:val="en-US"/>
        </w:rPr>
      </w:pPr>
      <w:r w:rsidRPr="00655F3E">
        <w:rPr>
          <w:b/>
          <w:bCs/>
          <w:iCs/>
          <w:lang w:val="en-US"/>
        </w:rPr>
        <w:t>Step 4)</w:t>
      </w:r>
      <w:r>
        <w:rPr>
          <w:i/>
          <w:lang w:val="en-US"/>
        </w:rPr>
        <w:t xml:space="preserve"> </w:t>
      </w:r>
      <w:r w:rsidR="00B16FD1" w:rsidRPr="00655F3E">
        <w:rPr>
          <w:iCs/>
          <w:lang w:val="en-US"/>
        </w:rPr>
        <w:t>Experimental procedure</w:t>
      </w:r>
    </w:p>
    <w:p w14:paraId="0EDE04B2" w14:textId="77777777" w:rsidR="00BC1826" w:rsidRDefault="00BC1826" w:rsidP="00BC1826">
      <w:pPr>
        <w:rPr>
          <w:lang w:val="en-US"/>
        </w:rPr>
      </w:pPr>
    </w:p>
    <w:p w14:paraId="38C72D09" w14:textId="3B0818BD" w:rsidR="00BC1826" w:rsidRPr="00F27FE1" w:rsidRDefault="00432C60" w:rsidP="00BC1826">
      <w:pPr>
        <w:rPr>
          <w:lang w:val="en-US"/>
        </w:rPr>
      </w:pPr>
      <w:r>
        <w:rPr>
          <w:lang w:val="en-US"/>
        </w:rPr>
        <w:t>Fish will be recorded for a t</w:t>
      </w:r>
      <w:r w:rsidRPr="00F27FE1">
        <w:rPr>
          <w:lang w:val="en-US"/>
        </w:rPr>
        <w:t xml:space="preserve">otal </w:t>
      </w:r>
      <w:r w:rsidR="00BC1826" w:rsidRPr="00F27FE1">
        <w:rPr>
          <w:lang w:val="en-US"/>
        </w:rPr>
        <w:t>time</w:t>
      </w:r>
      <w:r w:rsidR="00BC1826">
        <w:rPr>
          <w:lang w:val="en-US"/>
        </w:rPr>
        <w:t xml:space="preserve"> </w:t>
      </w:r>
      <w:r>
        <w:rPr>
          <w:lang w:val="en-US"/>
        </w:rPr>
        <w:t>of</w:t>
      </w:r>
      <w:r w:rsidR="00BC1826" w:rsidRPr="00F27FE1">
        <w:rPr>
          <w:lang w:val="en-US"/>
        </w:rPr>
        <w:t xml:space="preserve"> 8 minutes</w:t>
      </w:r>
      <w:r>
        <w:rPr>
          <w:lang w:val="en-US"/>
        </w:rPr>
        <w:t xml:space="preserve"> (a single trial)</w:t>
      </w:r>
      <w:r w:rsidR="00BC1826" w:rsidRPr="00F27FE1">
        <w:rPr>
          <w:lang w:val="en-US"/>
        </w:rPr>
        <w:t xml:space="preserve">. </w:t>
      </w:r>
      <w:r w:rsidR="006E6876">
        <w:rPr>
          <w:lang w:val="en-US"/>
        </w:rPr>
        <w:t xml:space="preserve">Acquisition of data will begin after 40 seconds </w:t>
      </w:r>
      <w:r w:rsidR="00AB57E3">
        <w:rPr>
          <w:lang w:val="en-US"/>
        </w:rPr>
        <w:t xml:space="preserve">as this will allow experimenters adequate time to place fish in holding tanks and remove themselves </w:t>
      </w:r>
      <w:r w:rsidR="000224BD">
        <w:rPr>
          <w:lang w:val="en-US"/>
        </w:rPr>
        <w:t xml:space="preserve">and equipment </w:t>
      </w:r>
      <w:r w:rsidR="00AB57E3">
        <w:rPr>
          <w:lang w:val="en-US"/>
        </w:rPr>
        <w:t>from the frame (as well as allowing the camera contrast to settle as lighting will change subtly)</w:t>
      </w:r>
      <w:r w:rsidR="006E6876">
        <w:rPr>
          <w:lang w:val="en-US"/>
        </w:rPr>
        <w:t xml:space="preserve">. </w:t>
      </w:r>
      <w:r>
        <w:rPr>
          <w:lang w:val="en-US"/>
        </w:rPr>
        <w:t>The t</w:t>
      </w:r>
      <w:r w:rsidRPr="00F27FE1">
        <w:rPr>
          <w:lang w:val="en-US"/>
        </w:rPr>
        <w:t xml:space="preserve">esting </w:t>
      </w:r>
      <w:r w:rsidR="00BC1826" w:rsidRPr="00F27FE1">
        <w:rPr>
          <w:lang w:val="en-US"/>
        </w:rPr>
        <w:t>area should be devoid of sudden and rapid movements, noise or vibrations</w:t>
      </w:r>
      <w:r>
        <w:rPr>
          <w:lang w:val="en-US"/>
        </w:rPr>
        <w:t xml:space="preserve"> during trials</w:t>
      </w:r>
      <w:r w:rsidR="00BC1826" w:rsidRPr="00F27FE1">
        <w:rPr>
          <w:lang w:val="en-US"/>
        </w:rPr>
        <w:t xml:space="preserve">. </w:t>
      </w:r>
      <w:r w:rsidR="003479AB">
        <w:rPr>
          <w:lang w:val="en-US"/>
        </w:rPr>
        <w:t xml:space="preserve">Care must </w:t>
      </w:r>
      <w:r>
        <w:rPr>
          <w:lang w:val="en-US"/>
        </w:rPr>
        <w:t xml:space="preserve">also </w:t>
      </w:r>
      <w:r w:rsidR="003479AB">
        <w:rPr>
          <w:lang w:val="en-US"/>
        </w:rPr>
        <w:t xml:space="preserve">be </w:t>
      </w:r>
      <w:r>
        <w:rPr>
          <w:lang w:val="en-US"/>
        </w:rPr>
        <w:t xml:space="preserve">taken </w:t>
      </w:r>
      <w:r w:rsidR="003479AB">
        <w:rPr>
          <w:lang w:val="en-US"/>
        </w:rPr>
        <w:t xml:space="preserve">to ensure nothing gets in the way of the camera. </w:t>
      </w:r>
      <w:r w:rsidR="00BC1826" w:rsidRPr="00F27FE1">
        <w:rPr>
          <w:lang w:val="en-US"/>
        </w:rPr>
        <w:t>Record any events that may affect the outcome of the trial or experimental settings during data acquisition</w:t>
      </w:r>
      <w:r w:rsidR="0072106D">
        <w:rPr>
          <w:lang w:val="en-US"/>
        </w:rPr>
        <w:t xml:space="preserve"> (</w:t>
      </w:r>
      <w:r w:rsidR="0072106D">
        <w:t>i.e as these events may warrant the eventual exclusion from the final dataset or instigate a repeat</w:t>
      </w:r>
      <w:r w:rsidR="000F18C4">
        <w:t xml:space="preserve">; </w:t>
      </w:r>
      <w:r w:rsidR="00000F15">
        <w:t xml:space="preserve">it </w:t>
      </w:r>
      <w:r w:rsidR="000F18C4">
        <w:t xml:space="preserve">will </w:t>
      </w:r>
      <w:r w:rsidR="00A42325">
        <w:t xml:space="preserve">also </w:t>
      </w:r>
      <w:r w:rsidR="000F18C4">
        <w:t xml:space="preserve">help with issues encountered during </w:t>
      </w:r>
      <w:r w:rsidR="00AE3048">
        <w:t>acquisition</w:t>
      </w:r>
      <w:r w:rsidR="000F18C4">
        <w:t xml:space="preserve"> or any strange behavior</w:t>
      </w:r>
      <w:r w:rsidR="00B52944">
        <w:t>al</w:t>
      </w:r>
      <w:r w:rsidR="000F18C4">
        <w:t xml:space="preserve"> results</w:t>
      </w:r>
      <w:r w:rsidR="0072106D">
        <w:t>)</w:t>
      </w:r>
      <w:r w:rsidR="0072106D">
        <w:rPr>
          <w:lang w:val="en-US"/>
        </w:rPr>
        <w:t xml:space="preserve">. Commonly </w:t>
      </w:r>
      <w:r w:rsidR="00BC1826" w:rsidRPr="00F27FE1">
        <w:rPr>
          <w:lang w:val="en-US"/>
        </w:rPr>
        <w:t xml:space="preserve">encountered events include fish jumping from </w:t>
      </w:r>
      <w:r>
        <w:rPr>
          <w:lang w:val="en-US"/>
        </w:rPr>
        <w:t xml:space="preserve">the </w:t>
      </w:r>
      <w:r w:rsidR="00BC1826" w:rsidRPr="00F27FE1">
        <w:rPr>
          <w:lang w:val="en-US"/>
        </w:rPr>
        <w:t>net</w:t>
      </w:r>
      <w:r>
        <w:rPr>
          <w:lang w:val="en-US"/>
        </w:rPr>
        <w:t xml:space="preserve"> upon </w:t>
      </w:r>
      <w:r w:rsidR="001C5EA1">
        <w:rPr>
          <w:lang w:val="en-US"/>
        </w:rPr>
        <w:t>entry into experimental tanks</w:t>
      </w:r>
      <w:r w:rsidR="00BC1826" w:rsidRPr="00F27FE1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="00BC1826" w:rsidRPr="00F27FE1">
        <w:rPr>
          <w:lang w:val="en-US"/>
        </w:rPr>
        <w:t xml:space="preserve">camera or tank </w:t>
      </w:r>
      <w:r w:rsidR="001C5EA1">
        <w:rPr>
          <w:lang w:val="en-US"/>
        </w:rPr>
        <w:t>being moved</w:t>
      </w:r>
      <w:r w:rsidR="00BC1826" w:rsidRPr="00F27FE1">
        <w:rPr>
          <w:lang w:val="en-US"/>
        </w:rPr>
        <w:t xml:space="preserve">, or </w:t>
      </w:r>
      <w:r>
        <w:rPr>
          <w:lang w:val="en-US"/>
        </w:rPr>
        <w:t xml:space="preserve">there are </w:t>
      </w:r>
      <w:r w:rsidR="00BC1826" w:rsidRPr="00F27FE1">
        <w:rPr>
          <w:lang w:val="en-US"/>
        </w:rPr>
        <w:t>incorrect/misplaced labels.</w:t>
      </w:r>
    </w:p>
    <w:p w14:paraId="4C177D59" w14:textId="77777777" w:rsidR="00BC1826" w:rsidRPr="00F27FE1" w:rsidRDefault="00BC1826" w:rsidP="00BC1826">
      <w:pPr>
        <w:rPr>
          <w:lang w:val="en-US"/>
        </w:rPr>
      </w:pPr>
    </w:p>
    <w:p w14:paraId="3C309952" w14:textId="777A4BC9" w:rsidR="00BC1826" w:rsidRPr="00F27FE1" w:rsidRDefault="00BC1826" w:rsidP="00BC1826">
      <w:pPr>
        <w:rPr>
          <w:lang w:val="en-US"/>
        </w:rPr>
      </w:pPr>
      <w:r w:rsidRPr="00F27FE1">
        <w:rPr>
          <w:lang w:val="en-US"/>
        </w:rPr>
        <w:t>While an active trial is on-going, prepare the next batch of fish indiv</w:t>
      </w:r>
      <w:r w:rsidR="000F528E">
        <w:rPr>
          <w:lang w:val="en-US"/>
        </w:rPr>
        <w:t xml:space="preserve">iduals from their group </w:t>
      </w:r>
      <w:r w:rsidRPr="00F27FE1">
        <w:rPr>
          <w:lang w:val="en-US"/>
        </w:rPr>
        <w:t>tanks</w:t>
      </w:r>
      <w:r w:rsidR="000F528E">
        <w:rPr>
          <w:lang w:val="en-US"/>
        </w:rPr>
        <w:t xml:space="preserve"> to their pre-trial</w:t>
      </w:r>
      <w:r w:rsidR="0072106D">
        <w:rPr>
          <w:lang w:val="en-US"/>
        </w:rPr>
        <w:t xml:space="preserve"> temporary</w:t>
      </w:r>
      <w:r w:rsidR="000F528E">
        <w:rPr>
          <w:lang w:val="en-US"/>
        </w:rPr>
        <w:t xml:space="preserve"> holding</w:t>
      </w:r>
      <w:r w:rsidRPr="00F27FE1">
        <w:rPr>
          <w:lang w:val="en-US"/>
        </w:rPr>
        <w:t xml:space="preserve"> tanks. Also prepare their corresponding labels taking note of fish marking and individual/group ID.  </w:t>
      </w:r>
    </w:p>
    <w:p w14:paraId="2F76BE66" w14:textId="77777777" w:rsidR="00BC1826" w:rsidRPr="00F27FE1" w:rsidRDefault="00BC1826" w:rsidP="00BC1826">
      <w:pPr>
        <w:rPr>
          <w:lang w:val="en-US"/>
        </w:rPr>
      </w:pPr>
    </w:p>
    <w:p w14:paraId="785B8C0E" w14:textId="51876A79" w:rsidR="00474665" w:rsidRDefault="00BC1826" w:rsidP="00BC1826">
      <w:pPr>
        <w:rPr>
          <w:lang w:val="en-US"/>
        </w:rPr>
      </w:pPr>
      <w:r w:rsidRPr="00F27FE1">
        <w:rPr>
          <w:lang w:val="en-US"/>
        </w:rPr>
        <w:t xml:space="preserve">After recording, </w:t>
      </w:r>
      <w:r w:rsidR="003331FB">
        <w:rPr>
          <w:lang w:val="en-US"/>
        </w:rPr>
        <w:t>carefully remove</w:t>
      </w:r>
      <w:r w:rsidRPr="00F27FE1">
        <w:rPr>
          <w:lang w:val="en-US"/>
        </w:rPr>
        <w:t xml:space="preserve"> fish from the test tank using hand nets, return</w:t>
      </w:r>
      <w:r w:rsidR="003331FB">
        <w:rPr>
          <w:lang w:val="en-US"/>
        </w:rPr>
        <w:t xml:space="preserve">ing them to </w:t>
      </w:r>
      <w:r w:rsidRPr="00F27FE1">
        <w:rPr>
          <w:lang w:val="en-US"/>
        </w:rPr>
        <w:t>a</w:t>
      </w:r>
      <w:r w:rsidR="00731376">
        <w:rPr>
          <w:lang w:val="en-US"/>
        </w:rPr>
        <w:t>nother</w:t>
      </w:r>
      <w:r w:rsidRPr="00F27FE1">
        <w:rPr>
          <w:lang w:val="en-US"/>
        </w:rPr>
        <w:t xml:space="preserve"> temporary container (so as not to mix </w:t>
      </w:r>
      <w:r w:rsidR="00423C78">
        <w:rPr>
          <w:lang w:val="en-US"/>
        </w:rPr>
        <w:t xml:space="preserve">tested and untested </w:t>
      </w:r>
      <w:r w:rsidRPr="00F27FE1">
        <w:rPr>
          <w:lang w:val="en-US"/>
        </w:rPr>
        <w:t>individuals)</w:t>
      </w:r>
      <w:r w:rsidR="00E7078D">
        <w:rPr>
          <w:lang w:val="en-US"/>
        </w:rPr>
        <w:t xml:space="preserve">. Remove old labels from the experimental tanks and add new labels. </w:t>
      </w:r>
      <w:r w:rsidR="003F39DD">
        <w:rPr>
          <w:lang w:val="en-US"/>
        </w:rPr>
        <w:t xml:space="preserve">Continue forth with the remainder of the trials. </w:t>
      </w:r>
    </w:p>
    <w:p w14:paraId="699134FD" w14:textId="77777777" w:rsidR="009534C0" w:rsidRDefault="009534C0" w:rsidP="00BC1826">
      <w:pPr>
        <w:rPr>
          <w:lang w:val="en-US"/>
        </w:rPr>
      </w:pPr>
    </w:p>
    <w:p w14:paraId="02AAD011" w14:textId="0368197E" w:rsidR="009534C0" w:rsidRDefault="009534C0" w:rsidP="00BC1826">
      <w:pPr>
        <w:rPr>
          <w:lang w:val="en-US"/>
        </w:rPr>
      </w:pPr>
      <w:r>
        <w:rPr>
          <w:lang w:val="en-US"/>
        </w:rPr>
        <w:t xml:space="preserve">After five trials, the water must be changed </w:t>
      </w:r>
      <w:r w:rsidR="00731376">
        <w:rPr>
          <w:lang w:val="en-US"/>
        </w:rPr>
        <w:t xml:space="preserve">to account for water temperature changes as well as stress hormones that may be present. </w:t>
      </w:r>
      <w:r>
        <w:rPr>
          <w:lang w:val="en-US"/>
        </w:rPr>
        <w:t xml:space="preserve">Change water accordingly and </w:t>
      </w:r>
      <w:r w:rsidR="009A0A5C">
        <w:rPr>
          <w:lang w:val="en-US"/>
        </w:rPr>
        <w:t xml:space="preserve">make sure </w:t>
      </w:r>
      <w:r>
        <w:rPr>
          <w:lang w:val="en-US"/>
        </w:rPr>
        <w:t>to place tanks back in line with the markings of their earlier positions.</w:t>
      </w:r>
      <w:r w:rsidR="00A81343">
        <w:rPr>
          <w:lang w:val="en-US"/>
        </w:rPr>
        <w:t xml:space="preserve"> Take great care in ensuring the camera is not touched. </w:t>
      </w:r>
    </w:p>
    <w:p w14:paraId="059CDE6B" w14:textId="77777777" w:rsidR="00C66803" w:rsidRPr="00F27FE1" w:rsidRDefault="00C66803" w:rsidP="00182F1A">
      <w:pPr>
        <w:rPr>
          <w:lang w:val="en-US"/>
        </w:rPr>
      </w:pPr>
    </w:p>
    <w:p w14:paraId="435C1A7F" w14:textId="52FB1523" w:rsidR="00412018" w:rsidRDefault="00412018" w:rsidP="00D16E20">
      <w:pPr>
        <w:widowControl w:val="0"/>
        <w:autoSpaceDE w:val="0"/>
        <w:autoSpaceDN w:val="0"/>
        <w:adjustRightInd w:val="0"/>
        <w:spacing w:before="240"/>
        <w:rPr>
          <w:lang w:val="en-US"/>
        </w:rPr>
      </w:pPr>
    </w:p>
    <w:p w14:paraId="2B150A5F" w14:textId="77777777" w:rsidR="00305459" w:rsidRPr="00491D2C" w:rsidRDefault="00305459" w:rsidP="00182F1A">
      <w:pPr>
        <w:rPr>
          <w:lang w:val="en-US"/>
        </w:rPr>
      </w:pPr>
    </w:p>
    <w:sectPr w:rsidR="00305459" w:rsidRPr="00491D2C" w:rsidSect="0062384D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BC27A" w14:textId="77777777" w:rsidR="0069187F" w:rsidRDefault="0069187F" w:rsidP="00305414">
      <w:r>
        <w:separator/>
      </w:r>
    </w:p>
  </w:endnote>
  <w:endnote w:type="continuationSeparator" w:id="0">
    <w:p w14:paraId="0036403A" w14:textId="77777777" w:rsidR="0069187F" w:rsidRDefault="0069187F" w:rsidP="0030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5201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C8B69" w14:textId="381607D5" w:rsidR="00BB40BD" w:rsidRDefault="00BB40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8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8BBA93" w14:textId="77777777" w:rsidR="00BB40BD" w:rsidRDefault="00BB4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BB4D7" w14:textId="77777777" w:rsidR="0069187F" w:rsidRDefault="0069187F" w:rsidP="00305414">
      <w:r>
        <w:separator/>
      </w:r>
    </w:p>
  </w:footnote>
  <w:footnote w:type="continuationSeparator" w:id="0">
    <w:p w14:paraId="407B6E50" w14:textId="77777777" w:rsidR="0069187F" w:rsidRDefault="0069187F" w:rsidP="00305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155FB" w14:textId="2D195699" w:rsidR="00827B6E" w:rsidRDefault="00827B6E">
    <w:pPr>
      <w:pStyle w:val="Header"/>
    </w:pPr>
    <w:r>
      <w:t>Author: Hamza Anwer</w:t>
    </w:r>
  </w:p>
  <w:p w14:paraId="4B3E38E4" w14:textId="486FA2BB" w:rsidR="00827B6E" w:rsidRDefault="00827B6E">
    <w:pPr>
      <w:pStyle w:val="Header"/>
    </w:pPr>
    <w:r>
      <w:t xml:space="preserve">Last edited: </w:t>
    </w:r>
    <w:r w:rsidR="00AF65F9">
      <w:t>11</w:t>
    </w:r>
    <w:r>
      <w:t>/7/</w:t>
    </w:r>
    <w:r w:rsidR="00AF65F9">
      <w:t>20</w:t>
    </w:r>
  </w:p>
  <w:p w14:paraId="11FDB586" w14:textId="77777777" w:rsidR="00827B6E" w:rsidRDefault="00827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F4065"/>
    <w:multiLevelType w:val="hybridMultilevel"/>
    <w:tmpl w:val="6A9A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EE5"/>
    <w:multiLevelType w:val="hybridMultilevel"/>
    <w:tmpl w:val="1750A45C"/>
    <w:lvl w:ilvl="0" w:tplc="4AD42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80ADB"/>
    <w:multiLevelType w:val="hybridMultilevel"/>
    <w:tmpl w:val="5734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F1B5E"/>
    <w:multiLevelType w:val="hybridMultilevel"/>
    <w:tmpl w:val="445A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mza Anwer">
    <w15:presenceInfo w15:providerId="AD" w15:userId="S::z3375125@ad.unsw.edu.au::4ebcc905-7292-491b-9a58-653705a7c9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Njc1NDO2MDW3MDBR0lEKTi0uzszPAykwrQUAnN8GgCwAAAA="/>
  </w:docVars>
  <w:rsids>
    <w:rsidRoot w:val="005D2A7B"/>
    <w:rsid w:val="00000F15"/>
    <w:rsid w:val="00014B4A"/>
    <w:rsid w:val="00016219"/>
    <w:rsid w:val="000179CB"/>
    <w:rsid w:val="000224BD"/>
    <w:rsid w:val="00030A1D"/>
    <w:rsid w:val="0003363B"/>
    <w:rsid w:val="00036898"/>
    <w:rsid w:val="000418E3"/>
    <w:rsid w:val="000562AA"/>
    <w:rsid w:val="000604DB"/>
    <w:rsid w:val="00063040"/>
    <w:rsid w:val="00075A12"/>
    <w:rsid w:val="00076763"/>
    <w:rsid w:val="00077F9C"/>
    <w:rsid w:val="00085174"/>
    <w:rsid w:val="00087BD2"/>
    <w:rsid w:val="00092F20"/>
    <w:rsid w:val="00093D22"/>
    <w:rsid w:val="000948DC"/>
    <w:rsid w:val="000A3764"/>
    <w:rsid w:val="000A5CED"/>
    <w:rsid w:val="000B6192"/>
    <w:rsid w:val="000C4467"/>
    <w:rsid w:val="000D2313"/>
    <w:rsid w:val="000D2C3C"/>
    <w:rsid w:val="000E1206"/>
    <w:rsid w:val="000F18C4"/>
    <w:rsid w:val="000F25C4"/>
    <w:rsid w:val="000F528E"/>
    <w:rsid w:val="001037D5"/>
    <w:rsid w:val="0010523B"/>
    <w:rsid w:val="00111AFB"/>
    <w:rsid w:val="001131E5"/>
    <w:rsid w:val="00116F02"/>
    <w:rsid w:val="00117223"/>
    <w:rsid w:val="00121C0F"/>
    <w:rsid w:val="00125153"/>
    <w:rsid w:val="00126A60"/>
    <w:rsid w:val="001308E5"/>
    <w:rsid w:val="001311DC"/>
    <w:rsid w:val="00134916"/>
    <w:rsid w:val="001351A2"/>
    <w:rsid w:val="00135A64"/>
    <w:rsid w:val="001360D3"/>
    <w:rsid w:val="00136E80"/>
    <w:rsid w:val="0016586C"/>
    <w:rsid w:val="00167E35"/>
    <w:rsid w:val="00170A7E"/>
    <w:rsid w:val="00176DF3"/>
    <w:rsid w:val="0018105F"/>
    <w:rsid w:val="00182F1A"/>
    <w:rsid w:val="00184C0F"/>
    <w:rsid w:val="00184E65"/>
    <w:rsid w:val="001A1273"/>
    <w:rsid w:val="001A2CAA"/>
    <w:rsid w:val="001A3E86"/>
    <w:rsid w:val="001A4DAD"/>
    <w:rsid w:val="001A5335"/>
    <w:rsid w:val="001B1EFD"/>
    <w:rsid w:val="001B236B"/>
    <w:rsid w:val="001B661B"/>
    <w:rsid w:val="001C0D19"/>
    <w:rsid w:val="001C42EA"/>
    <w:rsid w:val="001C5EA1"/>
    <w:rsid w:val="001C5FAE"/>
    <w:rsid w:val="001D02CE"/>
    <w:rsid w:val="001D615A"/>
    <w:rsid w:val="001E5BFD"/>
    <w:rsid w:val="001F51E9"/>
    <w:rsid w:val="002004BE"/>
    <w:rsid w:val="00210961"/>
    <w:rsid w:val="0021294E"/>
    <w:rsid w:val="00222BF2"/>
    <w:rsid w:val="00223998"/>
    <w:rsid w:val="00223FC7"/>
    <w:rsid w:val="0022405F"/>
    <w:rsid w:val="00225ADF"/>
    <w:rsid w:val="002336F8"/>
    <w:rsid w:val="0023639C"/>
    <w:rsid w:val="00245CE4"/>
    <w:rsid w:val="002637D1"/>
    <w:rsid w:val="00267CF7"/>
    <w:rsid w:val="00276F7C"/>
    <w:rsid w:val="0028540A"/>
    <w:rsid w:val="00293D4A"/>
    <w:rsid w:val="002941E5"/>
    <w:rsid w:val="002A15B7"/>
    <w:rsid w:val="002A3C46"/>
    <w:rsid w:val="002A5FF9"/>
    <w:rsid w:val="002B4A28"/>
    <w:rsid w:val="002C2095"/>
    <w:rsid w:val="002D5AAC"/>
    <w:rsid w:val="002D66C8"/>
    <w:rsid w:val="002E4ACE"/>
    <w:rsid w:val="002F03B7"/>
    <w:rsid w:val="002F13CB"/>
    <w:rsid w:val="003012D4"/>
    <w:rsid w:val="003015FF"/>
    <w:rsid w:val="00305414"/>
    <w:rsid w:val="00305459"/>
    <w:rsid w:val="00307850"/>
    <w:rsid w:val="00307B45"/>
    <w:rsid w:val="00313899"/>
    <w:rsid w:val="003169B5"/>
    <w:rsid w:val="00323A18"/>
    <w:rsid w:val="00324C7C"/>
    <w:rsid w:val="003331FB"/>
    <w:rsid w:val="00337756"/>
    <w:rsid w:val="00344BB3"/>
    <w:rsid w:val="003479AB"/>
    <w:rsid w:val="00350300"/>
    <w:rsid w:val="00354EFC"/>
    <w:rsid w:val="00360F1E"/>
    <w:rsid w:val="00370A9D"/>
    <w:rsid w:val="00375DBD"/>
    <w:rsid w:val="00380DEC"/>
    <w:rsid w:val="00381189"/>
    <w:rsid w:val="00387ABB"/>
    <w:rsid w:val="00393562"/>
    <w:rsid w:val="003A3197"/>
    <w:rsid w:val="003A4BBA"/>
    <w:rsid w:val="003A4FCA"/>
    <w:rsid w:val="003B2872"/>
    <w:rsid w:val="003C06DA"/>
    <w:rsid w:val="003C6D7E"/>
    <w:rsid w:val="003D2E0A"/>
    <w:rsid w:val="003D38D6"/>
    <w:rsid w:val="003D5F9E"/>
    <w:rsid w:val="003E1FB5"/>
    <w:rsid w:val="003E2957"/>
    <w:rsid w:val="003E4AC9"/>
    <w:rsid w:val="003E56C3"/>
    <w:rsid w:val="003E70D2"/>
    <w:rsid w:val="003F39DD"/>
    <w:rsid w:val="00412018"/>
    <w:rsid w:val="00412947"/>
    <w:rsid w:val="00416236"/>
    <w:rsid w:val="00417309"/>
    <w:rsid w:val="00420190"/>
    <w:rsid w:val="00421C4F"/>
    <w:rsid w:val="00423C78"/>
    <w:rsid w:val="00424B38"/>
    <w:rsid w:val="00432550"/>
    <w:rsid w:val="00432C60"/>
    <w:rsid w:val="00445119"/>
    <w:rsid w:val="0044750C"/>
    <w:rsid w:val="004508C0"/>
    <w:rsid w:val="00451620"/>
    <w:rsid w:val="00461D3F"/>
    <w:rsid w:val="004729B3"/>
    <w:rsid w:val="00474665"/>
    <w:rsid w:val="004861E4"/>
    <w:rsid w:val="004911A9"/>
    <w:rsid w:val="0049129D"/>
    <w:rsid w:val="00491D2C"/>
    <w:rsid w:val="00493645"/>
    <w:rsid w:val="00496F18"/>
    <w:rsid w:val="004A287A"/>
    <w:rsid w:val="004A2B37"/>
    <w:rsid w:val="004A4771"/>
    <w:rsid w:val="004A4D7F"/>
    <w:rsid w:val="004B0EC8"/>
    <w:rsid w:val="004B1835"/>
    <w:rsid w:val="004C1E83"/>
    <w:rsid w:val="004C237B"/>
    <w:rsid w:val="004C5EF5"/>
    <w:rsid w:val="004D1C4E"/>
    <w:rsid w:val="004D28BF"/>
    <w:rsid w:val="004D44CF"/>
    <w:rsid w:val="004D7EBE"/>
    <w:rsid w:val="004F2ECA"/>
    <w:rsid w:val="00501406"/>
    <w:rsid w:val="00507F32"/>
    <w:rsid w:val="00526739"/>
    <w:rsid w:val="00526BDF"/>
    <w:rsid w:val="00531758"/>
    <w:rsid w:val="005342E8"/>
    <w:rsid w:val="00537039"/>
    <w:rsid w:val="00550110"/>
    <w:rsid w:val="00552103"/>
    <w:rsid w:val="0055462F"/>
    <w:rsid w:val="005624CC"/>
    <w:rsid w:val="0056611B"/>
    <w:rsid w:val="00573E2D"/>
    <w:rsid w:val="00592B0C"/>
    <w:rsid w:val="00592E4C"/>
    <w:rsid w:val="005937CE"/>
    <w:rsid w:val="00596768"/>
    <w:rsid w:val="005A2754"/>
    <w:rsid w:val="005A3D5E"/>
    <w:rsid w:val="005B0248"/>
    <w:rsid w:val="005B1EBE"/>
    <w:rsid w:val="005C19BC"/>
    <w:rsid w:val="005D0F22"/>
    <w:rsid w:val="005D2A7B"/>
    <w:rsid w:val="005E518E"/>
    <w:rsid w:val="005E6AF8"/>
    <w:rsid w:val="005F0809"/>
    <w:rsid w:val="005F489F"/>
    <w:rsid w:val="00611609"/>
    <w:rsid w:val="006140DB"/>
    <w:rsid w:val="00614AD9"/>
    <w:rsid w:val="0062384D"/>
    <w:rsid w:val="006305BA"/>
    <w:rsid w:val="00631598"/>
    <w:rsid w:val="006409A4"/>
    <w:rsid w:val="006415BC"/>
    <w:rsid w:val="00641CF2"/>
    <w:rsid w:val="00643B3E"/>
    <w:rsid w:val="006518D5"/>
    <w:rsid w:val="00652552"/>
    <w:rsid w:val="00655F3E"/>
    <w:rsid w:val="006579ED"/>
    <w:rsid w:val="0066223D"/>
    <w:rsid w:val="00672BDF"/>
    <w:rsid w:val="00672DBC"/>
    <w:rsid w:val="00674258"/>
    <w:rsid w:val="00675440"/>
    <w:rsid w:val="006821C1"/>
    <w:rsid w:val="006840C4"/>
    <w:rsid w:val="00686585"/>
    <w:rsid w:val="0069187F"/>
    <w:rsid w:val="006A0C22"/>
    <w:rsid w:val="006A2EEA"/>
    <w:rsid w:val="006C092B"/>
    <w:rsid w:val="006C19F1"/>
    <w:rsid w:val="006D3051"/>
    <w:rsid w:val="006D5C45"/>
    <w:rsid w:val="006D5C77"/>
    <w:rsid w:val="006E6876"/>
    <w:rsid w:val="006F7290"/>
    <w:rsid w:val="007040B0"/>
    <w:rsid w:val="0070513E"/>
    <w:rsid w:val="00706379"/>
    <w:rsid w:val="00707782"/>
    <w:rsid w:val="007125AB"/>
    <w:rsid w:val="00713BC0"/>
    <w:rsid w:val="007209DE"/>
    <w:rsid w:val="00720F93"/>
    <w:rsid w:val="0072106D"/>
    <w:rsid w:val="00722552"/>
    <w:rsid w:val="00722BAD"/>
    <w:rsid w:val="0072561A"/>
    <w:rsid w:val="00726B73"/>
    <w:rsid w:val="00727F67"/>
    <w:rsid w:val="00731376"/>
    <w:rsid w:val="007333AF"/>
    <w:rsid w:val="00734073"/>
    <w:rsid w:val="00736B31"/>
    <w:rsid w:val="00750E44"/>
    <w:rsid w:val="0075767C"/>
    <w:rsid w:val="007654C8"/>
    <w:rsid w:val="00766B94"/>
    <w:rsid w:val="007756F1"/>
    <w:rsid w:val="00780190"/>
    <w:rsid w:val="00785FCB"/>
    <w:rsid w:val="00786F7C"/>
    <w:rsid w:val="00787E22"/>
    <w:rsid w:val="00795533"/>
    <w:rsid w:val="00795CF0"/>
    <w:rsid w:val="0079672A"/>
    <w:rsid w:val="00796AA3"/>
    <w:rsid w:val="00796AC7"/>
    <w:rsid w:val="007A31CC"/>
    <w:rsid w:val="007A3583"/>
    <w:rsid w:val="007A4D55"/>
    <w:rsid w:val="007A4F4D"/>
    <w:rsid w:val="007B56E0"/>
    <w:rsid w:val="007B5AE4"/>
    <w:rsid w:val="007B5EFA"/>
    <w:rsid w:val="007C3BAB"/>
    <w:rsid w:val="007C3E4F"/>
    <w:rsid w:val="007C6AFE"/>
    <w:rsid w:val="007D482F"/>
    <w:rsid w:val="007D489F"/>
    <w:rsid w:val="007D7F43"/>
    <w:rsid w:val="007F588A"/>
    <w:rsid w:val="00812CDC"/>
    <w:rsid w:val="0081364A"/>
    <w:rsid w:val="008213C2"/>
    <w:rsid w:val="00827B6E"/>
    <w:rsid w:val="00832338"/>
    <w:rsid w:val="0083264C"/>
    <w:rsid w:val="00845BA0"/>
    <w:rsid w:val="00850DBB"/>
    <w:rsid w:val="00854420"/>
    <w:rsid w:val="008558E1"/>
    <w:rsid w:val="00855FA6"/>
    <w:rsid w:val="008610F4"/>
    <w:rsid w:val="0086766A"/>
    <w:rsid w:val="00876917"/>
    <w:rsid w:val="008815E4"/>
    <w:rsid w:val="00881E80"/>
    <w:rsid w:val="008A05CF"/>
    <w:rsid w:val="008A0BA9"/>
    <w:rsid w:val="008A7FE6"/>
    <w:rsid w:val="008B3CC8"/>
    <w:rsid w:val="008B5E0A"/>
    <w:rsid w:val="008C2FFA"/>
    <w:rsid w:val="008D400E"/>
    <w:rsid w:val="008E0775"/>
    <w:rsid w:val="008E0D73"/>
    <w:rsid w:val="008F4668"/>
    <w:rsid w:val="008F5975"/>
    <w:rsid w:val="009009E3"/>
    <w:rsid w:val="00905FA6"/>
    <w:rsid w:val="00906175"/>
    <w:rsid w:val="00906E9F"/>
    <w:rsid w:val="009133E7"/>
    <w:rsid w:val="00921413"/>
    <w:rsid w:val="00922730"/>
    <w:rsid w:val="00922D6A"/>
    <w:rsid w:val="009307BE"/>
    <w:rsid w:val="0094341B"/>
    <w:rsid w:val="00951B11"/>
    <w:rsid w:val="009534C0"/>
    <w:rsid w:val="00955F22"/>
    <w:rsid w:val="00961544"/>
    <w:rsid w:val="00962DD7"/>
    <w:rsid w:val="00970816"/>
    <w:rsid w:val="009728B3"/>
    <w:rsid w:val="00972909"/>
    <w:rsid w:val="00976C65"/>
    <w:rsid w:val="009778C5"/>
    <w:rsid w:val="00980855"/>
    <w:rsid w:val="00985C36"/>
    <w:rsid w:val="0098724F"/>
    <w:rsid w:val="0099501B"/>
    <w:rsid w:val="0099502D"/>
    <w:rsid w:val="009A0A5C"/>
    <w:rsid w:val="009A2E49"/>
    <w:rsid w:val="009A685B"/>
    <w:rsid w:val="009A7CAB"/>
    <w:rsid w:val="009B4167"/>
    <w:rsid w:val="009B446B"/>
    <w:rsid w:val="009C607F"/>
    <w:rsid w:val="009C6315"/>
    <w:rsid w:val="009D1720"/>
    <w:rsid w:val="009D2758"/>
    <w:rsid w:val="009D52CC"/>
    <w:rsid w:val="009F52DD"/>
    <w:rsid w:val="00A0021B"/>
    <w:rsid w:val="00A16D62"/>
    <w:rsid w:val="00A17841"/>
    <w:rsid w:val="00A25B98"/>
    <w:rsid w:val="00A35EE8"/>
    <w:rsid w:val="00A42325"/>
    <w:rsid w:val="00A453D0"/>
    <w:rsid w:val="00A508DA"/>
    <w:rsid w:val="00A52D7A"/>
    <w:rsid w:val="00A55E58"/>
    <w:rsid w:val="00A60912"/>
    <w:rsid w:val="00A81343"/>
    <w:rsid w:val="00A836EF"/>
    <w:rsid w:val="00A86513"/>
    <w:rsid w:val="00A9003E"/>
    <w:rsid w:val="00A90D4A"/>
    <w:rsid w:val="00AA3F87"/>
    <w:rsid w:val="00AA549C"/>
    <w:rsid w:val="00AB355D"/>
    <w:rsid w:val="00AB57E3"/>
    <w:rsid w:val="00AB6670"/>
    <w:rsid w:val="00AC1201"/>
    <w:rsid w:val="00AC35B3"/>
    <w:rsid w:val="00AD17FA"/>
    <w:rsid w:val="00AE1950"/>
    <w:rsid w:val="00AE3048"/>
    <w:rsid w:val="00AE461C"/>
    <w:rsid w:val="00AF1A3C"/>
    <w:rsid w:val="00AF3384"/>
    <w:rsid w:val="00AF65F9"/>
    <w:rsid w:val="00B03791"/>
    <w:rsid w:val="00B04817"/>
    <w:rsid w:val="00B05709"/>
    <w:rsid w:val="00B10E9C"/>
    <w:rsid w:val="00B111EE"/>
    <w:rsid w:val="00B1351B"/>
    <w:rsid w:val="00B139C7"/>
    <w:rsid w:val="00B14E9B"/>
    <w:rsid w:val="00B16619"/>
    <w:rsid w:val="00B16FD1"/>
    <w:rsid w:val="00B248F2"/>
    <w:rsid w:val="00B410E1"/>
    <w:rsid w:val="00B42A65"/>
    <w:rsid w:val="00B52944"/>
    <w:rsid w:val="00B54740"/>
    <w:rsid w:val="00B57E08"/>
    <w:rsid w:val="00B672B0"/>
    <w:rsid w:val="00B67FA3"/>
    <w:rsid w:val="00B76D5B"/>
    <w:rsid w:val="00B81471"/>
    <w:rsid w:val="00B867E7"/>
    <w:rsid w:val="00B87AED"/>
    <w:rsid w:val="00B972D0"/>
    <w:rsid w:val="00BA1645"/>
    <w:rsid w:val="00BA4E32"/>
    <w:rsid w:val="00BB2DAC"/>
    <w:rsid w:val="00BB40BD"/>
    <w:rsid w:val="00BB5056"/>
    <w:rsid w:val="00BC1826"/>
    <w:rsid w:val="00BC53BB"/>
    <w:rsid w:val="00BC6C7B"/>
    <w:rsid w:val="00BD3130"/>
    <w:rsid w:val="00BE3C07"/>
    <w:rsid w:val="00BF132F"/>
    <w:rsid w:val="00BF1650"/>
    <w:rsid w:val="00C01748"/>
    <w:rsid w:val="00C0501C"/>
    <w:rsid w:val="00C0598D"/>
    <w:rsid w:val="00C10EB0"/>
    <w:rsid w:val="00C171C9"/>
    <w:rsid w:val="00C22B6B"/>
    <w:rsid w:val="00C22E78"/>
    <w:rsid w:val="00C23E99"/>
    <w:rsid w:val="00C24BAF"/>
    <w:rsid w:val="00C30FB0"/>
    <w:rsid w:val="00C3481C"/>
    <w:rsid w:val="00C351A7"/>
    <w:rsid w:val="00C36B06"/>
    <w:rsid w:val="00C422A2"/>
    <w:rsid w:val="00C51D60"/>
    <w:rsid w:val="00C52AC5"/>
    <w:rsid w:val="00C552B9"/>
    <w:rsid w:val="00C64556"/>
    <w:rsid w:val="00C66803"/>
    <w:rsid w:val="00C82403"/>
    <w:rsid w:val="00C848BA"/>
    <w:rsid w:val="00C87262"/>
    <w:rsid w:val="00C917EE"/>
    <w:rsid w:val="00C965C1"/>
    <w:rsid w:val="00C967D3"/>
    <w:rsid w:val="00CA2FF6"/>
    <w:rsid w:val="00CA74A8"/>
    <w:rsid w:val="00CB4B39"/>
    <w:rsid w:val="00CB78C0"/>
    <w:rsid w:val="00CC621F"/>
    <w:rsid w:val="00CC6A06"/>
    <w:rsid w:val="00CC7B3B"/>
    <w:rsid w:val="00CD048E"/>
    <w:rsid w:val="00CD0781"/>
    <w:rsid w:val="00CD1A7F"/>
    <w:rsid w:val="00CD1B26"/>
    <w:rsid w:val="00CD33EF"/>
    <w:rsid w:val="00CE4080"/>
    <w:rsid w:val="00D04B38"/>
    <w:rsid w:val="00D04DAC"/>
    <w:rsid w:val="00D13D6E"/>
    <w:rsid w:val="00D165E5"/>
    <w:rsid w:val="00D16E20"/>
    <w:rsid w:val="00D24C77"/>
    <w:rsid w:val="00D27372"/>
    <w:rsid w:val="00D46A1D"/>
    <w:rsid w:val="00D50034"/>
    <w:rsid w:val="00D53C97"/>
    <w:rsid w:val="00D57CAF"/>
    <w:rsid w:val="00D601BF"/>
    <w:rsid w:val="00D63B58"/>
    <w:rsid w:val="00D700E2"/>
    <w:rsid w:val="00D73C95"/>
    <w:rsid w:val="00D778ED"/>
    <w:rsid w:val="00D81213"/>
    <w:rsid w:val="00D83B4D"/>
    <w:rsid w:val="00D8403D"/>
    <w:rsid w:val="00D84608"/>
    <w:rsid w:val="00D93085"/>
    <w:rsid w:val="00D96C08"/>
    <w:rsid w:val="00DA0643"/>
    <w:rsid w:val="00DA3DA7"/>
    <w:rsid w:val="00DA576C"/>
    <w:rsid w:val="00DA7FBE"/>
    <w:rsid w:val="00DB4937"/>
    <w:rsid w:val="00DB5775"/>
    <w:rsid w:val="00DB6FF4"/>
    <w:rsid w:val="00DC5DF6"/>
    <w:rsid w:val="00DD0660"/>
    <w:rsid w:val="00DD600F"/>
    <w:rsid w:val="00DE6F47"/>
    <w:rsid w:val="00DE6FE2"/>
    <w:rsid w:val="00DF0419"/>
    <w:rsid w:val="00DF73D5"/>
    <w:rsid w:val="00E15295"/>
    <w:rsid w:val="00E21701"/>
    <w:rsid w:val="00E235B2"/>
    <w:rsid w:val="00E3112B"/>
    <w:rsid w:val="00E335B7"/>
    <w:rsid w:val="00E36FFB"/>
    <w:rsid w:val="00E42BFB"/>
    <w:rsid w:val="00E5037B"/>
    <w:rsid w:val="00E7078D"/>
    <w:rsid w:val="00E72D12"/>
    <w:rsid w:val="00E772FD"/>
    <w:rsid w:val="00E81154"/>
    <w:rsid w:val="00E821A9"/>
    <w:rsid w:val="00E821FD"/>
    <w:rsid w:val="00E93C62"/>
    <w:rsid w:val="00E977F3"/>
    <w:rsid w:val="00EA1CAD"/>
    <w:rsid w:val="00EB2228"/>
    <w:rsid w:val="00EB4840"/>
    <w:rsid w:val="00EB5DED"/>
    <w:rsid w:val="00EC58E6"/>
    <w:rsid w:val="00EC60F7"/>
    <w:rsid w:val="00ED2D53"/>
    <w:rsid w:val="00ED53D5"/>
    <w:rsid w:val="00EE3F38"/>
    <w:rsid w:val="00EF556D"/>
    <w:rsid w:val="00F10075"/>
    <w:rsid w:val="00F144A2"/>
    <w:rsid w:val="00F175CF"/>
    <w:rsid w:val="00F226C6"/>
    <w:rsid w:val="00F25ABF"/>
    <w:rsid w:val="00F27FE1"/>
    <w:rsid w:val="00F31F15"/>
    <w:rsid w:val="00F352F6"/>
    <w:rsid w:val="00F415BA"/>
    <w:rsid w:val="00F44380"/>
    <w:rsid w:val="00F46F38"/>
    <w:rsid w:val="00F52D9B"/>
    <w:rsid w:val="00F60EB5"/>
    <w:rsid w:val="00F61773"/>
    <w:rsid w:val="00F66364"/>
    <w:rsid w:val="00F7119A"/>
    <w:rsid w:val="00F71B5E"/>
    <w:rsid w:val="00F726A2"/>
    <w:rsid w:val="00F72833"/>
    <w:rsid w:val="00F7472C"/>
    <w:rsid w:val="00F753BA"/>
    <w:rsid w:val="00F7706D"/>
    <w:rsid w:val="00F777C4"/>
    <w:rsid w:val="00F811E0"/>
    <w:rsid w:val="00F838E4"/>
    <w:rsid w:val="00F94C71"/>
    <w:rsid w:val="00F9694B"/>
    <w:rsid w:val="00F9766C"/>
    <w:rsid w:val="00FA65EC"/>
    <w:rsid w:val="00FC2E41"/>
    <w:rsid w:val="00FD4986"/>
    <w:rsid w:val="00FD69BA"/>
    <w:rsid w:val="00FD798C"/>
    <w:rsid w:val="00FE3F6C"/>
    <w:rsid w:val="00FE7F46"/>
    <w:rsid w:val="00FF05D6"/>
    <w:rsid w:val="00FF07A0"/>
    <w:rsid w:val="00FF3475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69FED"/>
  <w15:docId w15:val="{D5B70ED5-45E6-477E-A6C6-CB48884B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414"/>
  </w:style>
  <w:style w:type="paragraph" w:styleId="Footer">
    <w:name w:val="footer"/>
    <w:basedOn w:val="Normal"/>
    <w:link w:val="FooterChar"/>
    <w:uiPriority w:val="99"/>
    <w:unhideWhenUsed/>
    <w:rsid w:val="00305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414"/>
  </w:style>
  <w:style w:type="paragraph" w:styleId="BalloonText">
    <w:name w:val="Balloon Text"/>
    <w:basedOn w:val="Normal"/>
    <w:link w:val="BalloonTextChar"/>
    <w:uiPriority w:val="99"/>
    <w:semiHidden/>
    <w:unhideWhenUsed/>
    <w:rsid w:val="00566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1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A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AFB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119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gnkrckgcgsb">
    <w:name w:val="gnkrckgcgsb"/>
    <w:basedOn w:val="DefaultParagraphFont"/>
    <w:rsid w:val="00445119"/>
  </w:style>
  <w:style w:type="character" w:customStyle="1" w:styleId="gnkrckgcmrb">
    <w:name w:val="gnkrckgcmrb"/>
    <w:basedOn w:val="DefaultParagraphFont"/>
    <w:rsid w:val="00445119"/>
  </w:style>
  <w:style w:type="paragraph" w:styleId="Revision">
    <w:name w:val="Revision"/>
    <w:hidden/>
    <w:uiPriority w:val="99"/>
    <w:semiHidden/>
    <w:rsid w:val="00C4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C275ACC-F01C-47AC-8185-DFA5B0D2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Aloy</dc:creator>
  <cp:lastModifiedBy>Hamza Anwer</cp:lastModifiedBy>
  <cp:revision>98</cp:revision>
  <cp:lastPrinted>2018-07-17T02:45:00Z</cp:lastPrinted>
  <dcterms:created xsi:type="dcterms:W3CDTF">2020-09-24T12:41:00Z</dcterms:created>
  <dcterms:modified xsi:type="dcterms:W3CDTF">2020-10-07T04:07:00Z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dcb5e32f-d71d-308c-b7d8-a6a117703f3d</vt:lpwstr>
  </property>
  <property fmtid="{D5CDD505-2E9C-101B-9397-08002B2CF9AE}" pid="4" name="Mendeley Citation Style_1">
    <vt:lpwstr>http://www.zotero.org/styles/harvard-cite-them-right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